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76" w:tblpY="123"/>
        <w:tblW w:w="10456" w:type="dxa"/>
        <w:tblLayout w:type="fixed"/>
        <w:tblLook w:val="04A0" w:firstRow="1" w:lastRow="0" w:firstColumn="1" w:lastColumn="0" w:noHBand="0" w:noVBand="1"/>
      </w:tblPr>
      <w:tblGrid>
        <w:gridCol w:w="5070"/>
        <w:gridCol w:w="141"/>
        <w:gridCol w:w="5245"/>
      </w:tblGrid>
      <w:tr w:rsidR="00272638" w:rsidRPr="00130B60" w14:paraId="69D36386" w14:textId="77777777" w:rsidTr="00636B21">
        <w:tc>
          <w:tcPr>
            <w:tcW w:w="10456" w:type="dxa"/>
            <w:gridSpan w:val="3"/>
          </w:tcPr>
          <w:p w14:paraId="0C606A1C" w14:textId="37FEE090" w:rsidR="00272638" w:rsidRPr="00130B60" w:rsidRDefault="00130B60" w:rsidP="00272638">
            <w:pPr>
              <w:widowControl w:val="0"/>
              <w:autoSpaceDE w:val="0"/>
              <w:autoSpaceDN w:val="0"/>
              <w:adjustRightInd w:val="0"/>
              <w:spacing w:before="120" w:after="120"/>
              <w:ind w:left="113" w:right="-40"/>
              <w:rPr>
                <w:color w:val="000000"/>
                <w:spacing w:val="-3"/>
              </w:rPr>
            </w:pPr>
            <w:r w:rsidRPr="00130B60">
              <w:rPr>
                <w:color w:val="000000"/>
                <w:spacing w:val="-3"/>
              </w:rPr>
              <w:t>M</w:t>
            </w:r>
            <w:r>
              <w:rPr>
                <w:color w:val="000000"/>
                <w:spacing w:val="-3"/>
              </w:rPr>
              <w:t>TA</w:t>
            </w:r>
            <w:r w:rsidRPr="00130B60">
              <w:rPr>
                <w:color w:val="000000"/>
                <w:spacing w:val="-3"/>
              </w:rPr>
              <w:t>/CNRFP/20____/n° ____________</w:t>
            </w:r>
          </w:p>
        </w:tc>
      </w:tr>
      <w:tr w:rsidR="00272638" w:rsidRPr="00272638" w14:paraId="10B4B6D8" w14:textId="77777777" w:rsidTr="00636B21">
        <w:tc>
          <w:tcPr>
            <w:tcW w:w="10456" w:type="dxa"/>
            <w:gridSpan w:val="3"/>
          </w:tcPr>
          <w:p w14:paraId="620FBC39" w14:textId="3C0D43E4" w:rsidR="00272638" w:rsidRPr="00272638" w:rsidRDefault="00272638" w:rsidP="00272638">
            <w:pPr>
              <w:widowControl w:val="0"/>
              <w:autoSpaceDE w:val="0"/>
              <w:autoSpaceDN w:val="0"/>
              <w:adjustRightInd w:val="0"/>
              <w:spacing w:before="120" w:after="120"/>
              <w:ind w:left="113" w:right="-40"/>
              <w:jc w:val="center"/>
              <w:rPr>
                <w:color w:val="000000"/>
                <w:spacing w:val="-3"/>
                <w:sz w:val="30"/>
                <w:szCs w:val="30"/>
              </w:rPr>
            </w:pPr>
          </w:p>
        </w:tc>
      </w:tr>
      <w:tr w:rsidR="00C918F9" w:rsidRPr="00865B86" w14:paraId="07766F30" w14:textId="77777777" w:rsidTr="00636B21">
        <w:tc>
          <w:tcPr>
            <w:tcW w:w="5070" w:type="dxa"/>
          </w:tcPr>
          <w:p w14:paraId="54F178A0" w14:textId="44C68501" w:rsidR="004277D2" w:rsidRPr="006918EE" w:rsidRDefault="004277D2" w:rsidP="003A086F">
            <w:pPr>
              <w:widowControl w:val="0"/>
              <w:autoSpaceDE w:val="0"/>
              <w:autoSpaceDN w:val="0"/>
              <w:adjustRightInd w:val="0"/>
              <w:spacing w:line="359" w:lineRule="auto"/>
              <w:ind w:right="-41"/>
              <w:jc w:val="center"/>
              <w:rPr>
                <w:bCs/>
                <w:color w:val="000000"/>
                <w:spacing w:val="-3"/>
                <w:sz w:val="40"/>
                <w:szCs w:val="40"/>
                <w:u w:val="single"/>
              </w:rPr>
            </w:pPr>
            <w:r w:rsidRPr="006918EE">
              <w:rPr>
                <w:bCs/>
                <w:color w:val="000000"/>
                <w:spacing w:val="-3"/>
                <w:sz w:val="40"/>
                <w:szCs w:val="40"/>
                <w:u w:val="single"/>
              </w:rPr>
              <w:t>Accord de transfert d’échantillons biologiques du CNRFP</w:t>
            </w:r>
          </w:p>
          <w:p w14:paraId="7FD731AA" w14:textId="4EAD6BE3" w:rsidR="00272638" w:rsidRPr="00272638" w:rsidRDefault="00272638" w:rsidP="003A086F">
            <w:pPr>
              <w:widowControl w:val="0"/>
              <w:autoSpaceDE w:val="0"/>
              <w:autoSpaceDN w:val="0"/>
              <w:adjustRightInd w:val="0"/>
              <w:spacing w:line="359" w:lineRule="auto"/>
              <w:ind w:right="-41"/>
              <w:jc w:val="center"/>
              <w:rPr>
                <w:b/>
                <w:color w:val="002060"/>
                <w:spacing w:val="-3"/>
                <w:sz w:val="26"/>
                <w:szCs w:val="26"/>
                <w:u w:val="single"/>
              </w:rPr>
            </w:pPr>
            <w:r w:rsidRPr="00272638">
              <w:rPr>
                <w:b/>
                <w:color w:val="002060"/>
                <w:spacing w:val="-3"/>
                <w:sz w:val="26"/>
                <w:szCs w:val="26"/>
                <w:u w:val="single"/>
              </w:rPr>
              <w:t>Avertissement</w:t>
            </w:r>
          </w:p>
          <w:p w14:paraId="7D99459C" w14:textId="77777777" w:rsidR="00272638" w:rsidRPr="004868E2" w:rsidRDefault="00272638" w:rsidP="003A086F">
            <w:pPr>
              <w:widowControl w:val="0"/>
              <w:autoSpaceDE w:val="0"/>
              <w:autoSpaceDN w:val="0"/>
              <w:adjustRightInd w:val="0"/>
              <w:spacing w:line="359" w:lineRule="auto"/>
              <w:ind w:right="-41"/>
              <w:jc w:val="both"/>
              <w:rPr>
                <w:color w:val="000000"/>
                <w:spacing w:val="-3"/>
                <w:sz w:val="22"/>
                <w:szCs w:val="22"/>
              </w:rPr>
            </w:pPr>
          </w:p>
          <w:p w14:paraId="7C105F70" w14:textId="77777777" w:rsidR="00272638" w:rsidRPr="004868E2" w:rsidRDefault="00272638" w:rsidP="00272638">
            <w:pPr>
              <w:widowControl w:val="0"/>
              <w:autoSpaceDE w:val="0"/>
              <w:autoSpaceDN w:val="0"/>
              <w:adjustRightInd w:val="0"/>
              <w:spacing w:before="29" w:line="359" w:lineRule="auto"/>
              <w:ind w:right="-41"/>
              <w:jc w:val="both"/>
              <w:rPr>
                <w:spacing w:val="-3"/>
              </w:rPr>
            </w:pPr>
            <w:r w:rsidRPr="004868E2">
              <w:rPr>
                <w:color w:val="000000"/>
                <w:spacing w:val="-3"/>
              </w:rPr>
              <w:t xml:space="preserve">L’objet de cet accord est de protéger la transmission (à des fins de recherche, à des fins d’évaluation par un partenaire industriel potentiel, etc.) de matériels biologiques non-accessibles au public et d’interdire à celui qui les reçoit de se les </w:t>
            </w:r>
            <w:r w:rsidRPr="004868E2">
              <w:rPr>
                <w:spacing w:val="-3"/>
              </w:rPr>
              <w:t xml:space="preserve">approprier, de les diffuser ou encore de les exploiter (ou faire exploiter) commercialement. </w:t>
            </w:r>
          </w:p>
          <w:p w14:paraId="1B2A4FF0" w14:textId="77777777" w:rsidR="00272638" w:rsidRPr="004868E2" w:rsidRDefault="00272638" w:rsidP="00272638">
            <w:pPr>
              <w:widowControl w:val="0"/>
              <w:autoSpaceDE w:val="0"/>
              <w:autoSpaceDN w:val="0"/>
              <w:adjustRightInd w:val="0"/>
              <w:spacing w:before="29" w:line="359" w:lineRule="auto"/>
              <w:ind w:right="-41"/>
              <w:jc w:val="both"/>
              <w:rPr>
                <w:spacing w:val="-3"/>
              </w:rPr>
            </w:pPr>
          </w:p>
          <w:p w14:paraId="3A0AACDB" w14:textId="77777777" w:rsidR="00272638" w:rsidRPr="004868E2" w:rsidRDefault="00272638" w:rsidP="00272638">
            <w:pPr>
              <w:widowControl w:val="0"/>
              <w:autoSpaceDE w:val="0"/>
              <w:autoSpaceDN w:val="0"/>
              <w:adjustRightInd w:val="0"/>
              <w:spacing w:before="29" w:line="359" w:lineRule="auto"/>
              <w:ind w:right="-41"/>
              <w:jc w:val="both"/>
              <w:rPr>
                <w:spacing w:val="-3"/>
              </w:rPr>
            </w:pPr>
            <w:r w:rsidRPr="004868E2">
              <w:rPr>
                <w:spacing w:val="-3"/>
              </w:rPr>
              <w:t>Ce modèle d’accord élaboré pour les besoins du CNRFP est un outil d’aide à la négociation. Certaines dispositions pourront être modifiées en fonction de l’objet de l’accord, de la nature du partenaire ou de tout autre élément de contexte. L’accord pourra ainsi, selon les cas, être allégé ou au contraire renforcé.</w:t>
            </w:r>
          </w:p>
          <w:p w14:paraId="46962BE5" w14:textId="77777777" w:rsidR="00272638" w:rsidRPr="004868E2" w:rsidRDefault="00272638" w:rsidP="003A086F">
            <w:pPr>
              <w:widowControl w:val="0"/>
              <w:autoSpaceDE w:val="0"/>
              <w:autoSpaceDN w:val="0"/>
              <w:adjustRightInd w:val="0"/>
              <w:spacing w:line="359" w:lineRule="auto"/>
              <w:ind w:right="-41"/>
              <w:jc w:val="both"/>
              <w:rPr>
                <w:spacing w:val="-3"/>
              </w:rPr>
            </w:pPr>
            <w:r w:rsidRPr="004868E2">
              <w:rPr>
                <w:spacing w:val="-3"/>
              </w:rPr>
              <w:t>Ce modèle est librement utilisable par le personnel du CNRFP.</w:t>
            </w:r>
          </w:p>
          <w:p w14:paraId="0A1EBDF8" w14:textId="77777777" w:rsidR="00272638" w:rsidRPr="004868E2" w:rsidRDefault="00272638" w:rsidP="003A086F">
            <w:pPr>
              <w:widowControl w:val="0"/>
              <w:autoSpaceDE w:val="0"/>
              <w:autoSpaceDN w:val="0"/>
              <w:adjustRightInd w:val="0"/>
              <w:spacing w:line="359" w:lineRule="auto"/>
              <w:ind w:right="-41"/>
              <w:jc w:val="both"/>
              <w:rPr>
                <w:spacing w:val="-3"/>
              </w:rPr>
            </w:pPr>
          </w:p>
          <w:p w14:paraId="586A9B66" w14:textId="77777777" w:rsidR="00272638" w:rsidRPr="004868E2" w:rsidRDefault="00272638" w:rsidP="003A086F">
            <w:pPr>
              <w:widowControl w:val="0"/>
              <w:autoSpaceDE w:val="0"/>
              <w:autoSpaceDN w:val="0"/>
              <w:adjustRightInd w:val="0"/>
              <w:spacing w:line="359" w:lineRule="auto"/>
              <w:ind w:right="-41"/>
              <w:jc w:val="both"/>
              <w:rPr>
                <w:spacing w:val="-3"/>
              </w:rPr>
            </w:pPr>
            <w:r w:rsidRPr="004868E2">
              <w:rPr>
                <w:spacing w:val="-3"/>
              </w:rPr>
              <w:t xml:space="preserve">L’accord doit être signé en deux exemplaires, chaque partie devant en conserver un. </w:t>
            </w:r>
          </w:p>
          <w:p w14:paraId="0CD87CC3" w14:textId="77777777" w:rsidR="00272638" w:rsidRPr="004868E2" w:rsidRDefault="00272638" w:rsidP="003A086F">
            <w:pPr>
              <w:widowControl w:val="0"/>
              <w:autoSpaceDE w:val="0"/>
              <w:autoSpaceDN w:val="0"/>
              <w:adjustRightInd w:val="0"/>
              <w:spacing w:line="359" w:lineRule="auto"/>
              <w:ind w:right="-41"/>
              <w:jc w:val="both"/>
              <w:rPr>
                <w:spacing w:val="-3"/>
              </w:rPr>
            </w:pPr>
          </w:p>
          <w:p w14:paraId="6836FD1C" w14:textId="15B150D1" w:rsidR="00F957EF" w:rsidRDefault="00272638" w:rsidP="003A086F">
            <w:pPr>
              <w:widowControl w:val="0"/>
              <w:autoSpaceDE w:val="0"/>
              <w:autoSpaceDN w:val="0"/>
              <w:adjustRightInd w:val="0"/>
              <w:spacing w:line="359" w:lineRule="auto"/>
              <w:ind w:right="-41"/>
              <w:jc w:val="both"/>
              <w:rPr>
                <w:spacing w:val="-3"/>
              </w:rPr>
            </w:pPr>
            <w:r w:rsidRPr="004868E2">
              <w:rPr>
                <w:spacing w:val="-3"/>
              </w:rPr>
              <w:t xml:space="preserve">Le </w:t>
            </w:r>
            <w:r w:rsidR="003A086F">
              <w:rPr>
                <w:spacing w:val="-3"/>
              </w:rPr>
              <w:t>Service</w:t>
            </w:r>
            <w:r w:rsidRPr="004868E2">
              <w:rPr>
                <w:spacing w:val="-3"/>
              </w:rPr>
              <w:t xml:space="preserve"> Assurance Qualité est chargé de conserver </w:t>
            </w:r>
            <w:r w:rsidR="005C1908">
              <w:rPr>
                <w:spacing w:val="-3"/>
              </w:rPr>
              <w:t>une copie</w:t>
            </w:r>
            <w:r w:rsidRPr="004868E2">
              <w:rPr>
                <w:spacing w:val="-3"/>
              </w:rPr>
              <w:t xml:space="preserve"> des accords signés par le CNRFP.</w:t>
            </w:r>
          </w:p>
          <w:p w14:paraId="4E760FB5" w14:textId="241361C7" w:rsidR="000C7FAF" w:rsidRDefault="000C7FAF" w:rsidP="000C7FAF">
            <w:pPr>
              <w:widowControl w:val="0"/>
              <w:autoSpaceDE w:val="0"/>
              <w:autoSpaceDN w:val="0"/>
              <w:adjustRightInd w:val="0"/>
              <w:spacing w:line="359" w:lineRule="auto"/>
              <w:ind w:right="-41"/>
              <w:jc w:val="center"/>
              <w:rPr>
                <w:spacing w:val="-3"/>
              </w:rPr>
            </w:pPr>
            <w:r w:rsidRPr="00FE2422">
              <w:rPr>
                <w:b/>
                <w:color w:val="000000"/>
                <w:spacing w:val="-3"/>
                <w:sz w:val="28"/>
                <w:szCs w:val="28"/>
                <w:u w:val="single"/>
              </w:rPr>
              <w:lastRenderedPageBreak/>
              <w:t>Accord de Transfert d’Echantillon biologique</w:t>
            </w:r>
          </w:p>
          <w:p w14:paraId="5C49F60E" w14:textId="631C384E" w:rsidR="000C7FAF" w:rsidRPr="000C7FAF" w:rsidRDefault="000C7FAF" w:rsidP="000C7FAF">
            <w:pPr>
              <w:widowControl w:val="0"/>
              <w:autoSpaceDE w:val="0"/>
              <w:autoSpaceDN w:val="0"/>
              <w:adjustRightInd w:val="0"/>
              <w:spacing w:line="359" w:lineRule="auto"/>
              <w:ind w:right="-41"/>
              <w:jc w:val="center"/>
              <w:rPr>
                <w:b/>
                <w:bCs/>
                <w:spacing w:val="-3"/>
              </w:rPr>
            </w:pPr>
            <w:r w:rsidRPr="00CB3871">
              <w:rPr>
                <w:b/>
                <w:bCs/>
                <w:color w:val="002060"/>
                <w:u w:val="single"/>
              </w:rPr>
              <w:t>Entre</w:t>
            </w:r>
          </w:p>
          <w:p w14:paraId="41F848BF" w14:textId="2598D105" w:rsidR="000C7FAF" w:rsidRDefault="00CB3871" w:rsidP="003A086F">
            <w:pPr>
              <w:widowControl w:val="0"/>
              <w:autoSpaceDE w:val="0"/>
              <w:autoSpaceDN w:val="0"/>
              <w:adjustRightInd w:val="0"/>
              <w:spacing w:line="359" w:lineRule="auto"/>
              <w:ind w:right="-41"/>
              <w:jc w:val="both"/>
              <w:rPr>
                <w:spacing w:val="-3"/>
              </w:rPr>
            </w:pPr>
            <w:r w:rsidRPr="004868E2">
              <w:rPr>
                <w:bCs/>
              </w:rPr>
              <w:t xml:space="preserve">Le </w:t>
            </w:r>
            <w:r w:rsidRPr="004868E2">
              <w:rPr>
                <w:b/>
                <w:bCs/>
              </w:rPr>
              <w:t>CNRFP</w:t>
            </w:r>
            <w:r w:rsidRPr="004868E2">
              <w:rPr>
                <w:bCs/>
              </w:rPr>
              <w:t xml:space="preserve"> (Centre National de Recherche et de Formation sur le Paludisme), établissement public à caractère scientifique et technologique, dont le siège est situé Avenue </w:t>
            </w:r>
            <w:proofErr w:type="spellStart"/>
            <w:r w:rsidRPr="004868E2">
              <w:rPr>
                <w:bCs/>
              </w:rPr>
              <w:t>Ku</w:t>
            </w:r>
            <w:r>
              <w:rPr>
                <w:bCs/>
              </w:rPr>
              <w:t>m</w:t>
            </w:r>
            <w:r w:rsidRPr="004868E2">
              <w:rPr>
                <w:bCs/>
              </w:rPr>
              <w:t>da</w:t>
            </w:r>
            <w:proofErr w:type="spellEnd"/>
            <w:r w:rsidRPr="004868E2">
              <w:rPr>
                <w:bCs/>
              </w:rPr>
              <w:t xml:space="preserve"> </w:t>
            </w:r>
            <w:proofErr w:type="spellStart"/>
            <w:r w:rsidRPr="004868E2">
              <w:rPr>
                <w:bCs/>
              </w:rPr>
              <w:t>Yo</w:t>
            </w:r>
            <w:r>
              <w:rPr>
                <w:bCs/>
              </w:rPr>
              <w:t>o</w:t>
            </w:r>
            <w:r w:rsidRPr="004868E2">
              <w:rPr>
                <w:bCs/>
              </w:rPr>
              <w:t>ré</w:t>
            </w:r>
            <w:proofErr w:type="spellEnd"/>
            <w:r w:rsidRPr="004868E2">
              <w:rPr>
                <w:bCs/>
              </w:rPr>
              <w:t>, 01 BP 22</w:t>
            </w:r>
            <w:r>
              <w:rPr>
                <w:bCs/>
              </w:rPr>
              <w:t>08 Ouagadougou 01, Burkina Faso</w:t>
            </w:r>
          </w:p>
          <w:p w14:paraId="209904D3" w14:textId="75E96729" w:rsidR="00272638" w:rsidRDefault="00F75CFA" w:rsidP="00272638">
            <w:pPr>
              <w:widowControl w:val="0"/>
              <w:autoSpaceDE w:val="0"/>
              <w:autoSpaceDN w:val="0"/>
              <w:adjustRightInd w:val="0"/>
              <w:spacing w:before="29" w:line="359" w:lineRule="auto"/>
              <w:ind w:right="-41"/>
              <w:jc w:val="both"/>
              <w:rPr>
                <w:color w:val="C00000"/>
              </w:rPr>
            </w:pPr>
            <w:r>
              <w:rPr>
                <w:bCs/>
              </w:rPr>
              <w:t xml:space="preserve">Le </w:t>
            </w:r>
            <w:r w:rsidRPr="004868E2">
              <w:rPr>
                <w:b/>
                <w:bCs/>
              </w:rPr>
              <w:t>CNRFP</w:t>
            </w:r>
            <w:r w:rsidRPr="004868E2">
              <w:rPr>
                <w:bCs/>
              </w:rPr>
              <w:t xml:space="preserve"> </w:t>
            </w:r>
            <w:r>
              <w:rPr>
                <w:bCs/>
              </w:rPr>
              <w:t xml:space="preserve">est représenté par </w:t>
            </w:r>
            <w:r w:rsidR="00CE1E12">
              <w:rPr>
                <w:b/>
                <w:bCs/>
              </w:rPr>
              <w:t>Dr GANSANE Adama</w:t>
            </w:r>
            <w:r w:rsidR="00CE1E12">
              <w:rPr>
                <w:bCs/>
              </w:rPr>
              <w:t>, Directeur Technique</w:t>
            </w:r>
            <w:r w:rsidR="00CE1E12" w:rsidRPr="004868E2">
              <w:rPr>
                <w:bCs/>
              </w:rPr>
              <w:t xml:space="preserve"> du CNRFP</w:t>
            </w:r>
            <w:r w:rsidR="00CE1E12" w:rsidRPr="003D09D8">
              <w:rPr>
                <w:b/>
              </w:rPr>
              <w:t xml:space="preserve"> </w:t>
            </w:r>
            <w:r w:rsidR="00CE1E12">
              <w:rPr>
                <w:b/>
              </w:rPr>
              <w:t xml:space="preserve">et </w:t>
            </w:r>
            <w:r w:rsidR="003D09D8" w:rsidRPr="003D09D8">
              <w:rPr>
                <w:b/>
              </w:rPr>
              <w:t>Dr</w:t>
            </w:r>
            <w:r w:rsidR="004207B0">
              <w:rPr>
                <w:b/>
              </w:rPr>
              <w:t xml:space="preserve"> Moussa W.</w:t>
            </w:r>
            <w:r w:rsidR="003D09D8">
              <w:rPr>
                <w:b/>
              </w:rPr>
              <w:t xml:space="preserve"> </w:t>
            </w:r>
            <w:r w:rsidR="004207B0">
              <w:rPr>
                <w:b/>
              </w:rPr>
              <w:t>Guelbeogo</w:t>
            </w:r>
            <w:r w:rsidR="00CE1E12">
              <w:rPr>
                <w:b/>
              </w:rPr>
              <w:t xml:space="preserve"> </w:t>
            </w:r>
            <w:r w:rsidR="003D09D8" w:rsidRPr="003D09D8">
              <w:rPr>
                <w:bCs/>
              </w:rPr>
              <w:t>Biologiste/chercheur</w:t>
            </w:r>
            <w:r w:rsidR="003D09D8">
              <w:rPr>
                <w:bCs/>
              </w:rPr>
              <w:t>.</w:t>
            </w:r>
          </w:p>
          <w:p w14:paraId="1DB35685" w14:textId="77777777" w:rsidR="002623A1" w:rsidRDefault="00C220F9" w:rsidP="00C220F9">
            <w:pPr>
              <w:widowControl w:val="0"/>
              <w:autoSpaceDE w:val="0"/>
              <w:autoSpaceDN w:val="0"/>
              <w:adjustRightInd w:val="0"/>
              <w:spacing w:before="29" w:line="360" w:lineRule="auto"/>
              <w:ind w:right="-41"/>
              <w:jc w:val="both"/>
              <w:rPr>
                <w:color w:val="000000"/>
              </w:rPr>
            </w:pPr>
            <w:r w:rsidRPr="004868E2">
              <w:rPr>
                <w:color w:val="000000"/>
                <w:spacing w:val="1"/>
              </w:rPr>
              <w:t>Et qui sera ci</w:t>
            </w:r>
            <w:r w:rsidRPr="004868E2">
              <w:rPr>
                <w:color w:val="000000"/>
                <w:spacing w:val="-1"/>
              </w:rPr>
              <w:t>-a</w:t>
            </w:r>
            <w:r w:rsidRPr="004868E2">
              <w:rPr>
                <w:color w:val="000000"/>
              </w:rPr>
              <w:t>p</w:t>
            </w:r>
            <w:r w:rsidRPr="004868E2">
              <w:rPr>
                <w:color w:val="000000"/>
                <w:spacing w:val="-1"/>
              </w:rPr>
              <w:t>rè</w:t>
            </w:r>
            <w:r w:rsidRPr="004868E2">
              <w:rPr>
                <w:color w:val="000000"/>
              </w:rPr>
              <w:t>s</w:t>
            </w:r>
            <w:r w:rsidRPr="004868E2">
              <w:rPr>
                <w:color w:val="000000"/>
                <w:spacing w:val="-2"/>
              </w:rPr>
              <w:t xml:space="preserve"> </w:t>
            </w:r>
            <w:r w:rsidRPr="004868E2">
              <w:rPr>
                <w:color w:val="000000"/>
              </w:rPr>
              <w:t>d</w:t>
            </w:r>
            <w:r w:rsidRPr="004868E2">
              <w:rPr>
                <w:color w:val="000000"/>
                <w:spacing w:val="-1"/>
              </w:rPr>
              <w:t>é</w:t>
            </w:r>
            <w:r w:rsidRPr="004868E2">
              <w:rPr>
                <w:color w:val="000000"/>
              </w:rPr>
              <w:t>no</w:t>
            </w:r>
            <w:r w:rsidRPr="004868E2">
              <w:rPr>
                <w:color w:val="000000"/>
                <w:spacing w:val="1"/>
              </w:rPr>
              <w:t>mm</w:t>
            </w:r>
            <w:r w:rsidRPr="004868E2">
              <w:rPr>
                <w:color w:val="000000"/>
              </w:rPr>
              <w:t>é</w:t>
            </w:r>
            <w:r w:rsidRPr="004868E2">
              <w:rPr>
                <w:color w:val="000000"/>
                <w:spacing w:val="1"/>
              </w:rPr>
              <w:t xml:space="preserve"> </w:t>
            </w:r>
            <w:r w:rsidRPr="004868E2">
              <w:rPr>
                <w:color w:val="000000"/>
              </w:rPr>
              <w:t xml:space="preserve">« </w:t>
            </w:r>
            <w:r w:rsidRPr="004868E2">
              <w:rPr>
                <w:b/>
                <w:bCs/>
                <w:color w:val="000000"/>
                <w:spacing w:val="2"/>
              </w:rPr>
              <w:t>CN</w:t>
            </w:r>
            <w:r w:rsidRPr="004868E2">
              <w:rPr>
                <w:b/>
                <w:bCs/>
                <w:color w:val="000000"/>
              </w:rPr>
              <w:t>RFP</w:t>
            </w:r>
            <w:r w:rsidRPr="004868E2">
              <w:rPr>
                <w:b/>
                <w:bCs/>
                <w:color w:val="000000"/>
                <w:spacing w:val="1"/>
              </w:rPr>
              <w:t xml:space="preserve"> </w:t>
            </w:r>
            <w:r w:rsidRPr="004868E2">
              <w:rPr>
                <w:color w:val="000000"/>
              </w:rPr>
              <w:t>»</w:t>
            </w:r>
          </w:p>
          <w:p w14:paraId="040AF287" w14:textId="77777777" w:rsidR="00402DE5" w:rsidRPr="00545B0F" w:rsidRDefault="00402DE5" w:rsidP="00402DE5">
            <w:pPr>
              <w:pStyle w:val="BodyText"/>
              <w:spacing w:line="240" w:lineRule="auto"/>
              <w:jc w:val="center"/>
              <w:rPr>
                <w:bCs/>
              </w:rPr>
            </w:pPr>
            <w:r w:rsidRPr="004868E2">
              <w:rPr>
                <w:b/>
                <w:color w:val="002060"/>
                <w:u w:val="single"/>
              </w:rPr>
              <w:t>Et</w:t>
            </w:r>
          </w:p>
          <w:p w14:paraId="3DC1E59B" w14:textId="06ABC2F3" w:rsidR="00545B0F" w:rsidRPr="00865B86" w:rsidRDefault="00713B53" w:rsidP="00865B86">
            <w:pPr>
              <w:numPr>
                <w:ilvl w:val="0"/>
                <w:numId w:val="10"/>
              </w:numPr>
              <w:spacing w:before="100" w:beforeAutospacing="1" w:after="100" w:afterAutospacing="1" w:line="360" w:lineRule="auto"/>
              <w:ind w:left="0"/>
              <w:jc w:val="both"/>
              <w:rPr>
                <w:rFonts w:ascii="Arial" w:hAnsi="Arial" w:cs="Arial"/>
                <w:i/>
                <w:color w:val="003865"/>
                <w:highlight w:val="yellow"/>
                <w:lang w:val="en-GB" w:eastAsia="en-GB"/>
              </w:rPr>
            </w:pPr>
            <w:r w:rsidRPr="00865B86">
              <w:rPr>
                <w:rFonts w:ascii="Times" w:eastAsia="Times" w:hAnsi="Times" w:cs="Times"/>
                <w:b/>
                <w:bCs/>
                <w:i/>
                <w:highlight w:val="yellow"/>
                <w:lang w:val="en-GB"/>
              </w:rPr>
              <w:t>[</w:t>
            </w:r>
            <w:r w:rsidR="000B1BE3" w:rsidRPr="00865B86">
              <w:rPr>
                <w:rFonts w:ascii="Times" w:eastAsia="Times" w:hAnsi="Times" w:cs="Times"/>
                <w:b/>
                <w:bCs/>
                <w:i/>
                <w:highlight w:val="yellow"/>
                <w:lang w:val="en-GB"/>
              </w:rPr>
              <w:t xml:space="preserve">We can translate from what you have in the corresponding paragraph, </w:t>
            </w:r>
            <w:r w:rsidRPr="00865B86">
              <w:rPr>
                <w:bCs/>
                <w:i/>
                <w:highlight w:val="yellow"/>
                <w:lang w:val="en-GB"/>
              </w:rPr>
              <w:t>….]</w:t>
            </w:r>
          </w:p>
          <w:p w14:paraId="2FAF8CB3" w14:textId="56D92E34" w:rsidR="00545B0F" w:rsidRDefault="00545B0F" w:rsidP="00C220F9">
            <w:pPr>
              <w:widowControl w:val="0"/>
              <w:autoSpaceDE w:val="0"/>
              <w:autoSpaceDN w:val="0"/>
              <w:adjustRightInd w:val="0"/>
              <w:spacing w:before="29" w:line="360" w:lineRule="auto"/>
              <w:ind w:right="-41"/>
              <w:jc w:val="both"/>
              <w:rPr>
                <w:color w:val="000000"/>
              </w:rPr>
            </w:pPr>
            <w:r w:rsidRPr="004868E2">
              <w:rPr>
                <w:color w:val="000000"/>
              </w:rPr>
              <w:t xml:space="preserve">Le CNRFP </w:t>
            </w:r>
            <w:r w:rsidR="00B32E91" w:rsidRPr="004868E2">
              <w:rPr>
                <w:color w:val="000000"/>
              </w:rPr>
              <w:t xml:space="preserve">et </w:t>
            </w:r>
            <w:r w:rsidR="00B32E91">
              <w:rPr>
                <w:color w:val="000000"/>
              </w:rPr>
              <w:t>l’</w:t>
            </w:r>
            <w:r w:rsidR="00B32E91">
              <w:rPr>
                <w:rFonts w:ascii="Times" w:eastAsia="Times" w:hAnsi="Times" w:cs="Times"/>
                <w:b/>
                <w:bCs/>
              </w:rPr>
              <w:t>Université</w:t>
            </w:r>
            <w:r w:rsidR="004207B0">
              <w:rPr>
                <w:rFonts w:ascii="Times" w:eastAsia="Times" w:hAnsi="Times" w:cs="Times"/>
                <w:b/>
                <w:bCs/>
              </w:rPr>
              <w:t xml:space="preserve"> de </w:t>
            </w:r>
            <w:r w:rsidR="004207B0">
              <w:rPr>
                <w:b/>
              </w:rPr>
              <w:t>Glasgow</w:t>
            </w:r>
            <w:r w:rsidR="00C433B6" w:rsidRPr="004868E2">
              <w:rPr>
                <w:color w:val="000000"/>
              </w:rPr>
              <w:t xml:space="preserve"> </w:t>
            </w:r>
            <w:r w:rsidRPr="004868E2">
              <w:rPr>
                <w:color w:val="000000"/>
              </w:rPr>
              <w:t>étant ci-après dénommés individuellement ou collectivement la ou les « </w:t>
            </w:r>
            <w:r w:rsidRPr="004868E2">
              <w:rPr>
                <w:b/>
                <w:color w:val="000000"/>
              </w:rPr>
              <w:t>Partie(s)</w:t>
            </w:r>
            <w:r w:rsidRPr="004868E2">
              <w:rPr>
                <w:color w:val="000000"/>
              </w:rPr>
              <w:t> »</w:t>
            </w:r>
            <w:r w:rsidR="002E34BF">
              <w:rPr>
                <w:color w:val="000000"/>
              </w:rPr>
              <w:t>.</w:t>
            </w:r>
            <w:r w:rsidR="00B32E91">
              <w:rPr>
                <w:color w:val="000000"/>
              </w:rPr>
              <w:t xml:space="preserve"> </w:t>
            </w:r>
          </w:p>
          <w:p w14:paraId="295ACA7A" w14:textId="4C77EC42" w:rsidR="002E34BF" w:rsidRPr="00266057" w:rsidRDefault="002E34BF" w:rsidP="00C220F9">
            <w:pPr>
              <w:widowControl w:val="0"/>
              <w:autoSpaceDE w:val="0"/>
              <w:autoSpaceDN w:val="0"/>
              <w:adjustRightInd w:val="0"/>
              <w:spacing w:before="29" w:line="360" w:lineRule="auto"/>
              <w:ind w:right="-41"/>
              <w:jc w:val="both"/>
              <w:rPr>
                <w:color w:val="C00000"/>
              </w:rPr>
            </w:pPr>
          </w:p>
        </w:tc>
        <w:tc>
          <w:tcPr>
            <w:tcW w:w="5386" w:type="dxa"/>
            <w:gridSpan w:val="2"/>
          </w:tcPr>
          <w:p w14:paraId="257E84DA" w14:textId="6CB98E02" w:rsidR="004277D2" w:rsidRPr="003A086F" w:rsidRDefault="004277D2" w:rsidP="006918EE">
            <w:pPr>
              <w:widowControl w:val="0"/>
              <w:autoSpaceDE w:val="0"/>
              <w:autoSpaceDN w:val="0"/>
              <w:adjustRightInd w:val="0"/>
              <w:spacing w:before="29" w:line="359" w:lineRule="auto"/>
              <w:ind w:right="-41"/>
              <w:jc w:val="center"/>
              <w:rPr>
                <w:bCs/>
                <w:color w:val="000000"/>
                <w:spacing w:val="-3"/>
                <w:sz w:val="40"/>
                <w:szCs w:val="40"/>
                <w:u w:val="single"/>
                <w:lang w:val="en-US"/>
              </w:rPr>
            </w:pPr>
            <w:r w:rsidRPr="003A086F">
              <w:rPr>
                <w:bCs/>
                <w:color w:val="000000"/>
                <w:spacing w:val="-3"/>
                <w:sz w:val="40"/>
                <w:szCs w:val="40"/>
                <w:u w:val="single"/>
                <w:lang w:val="en-US"/>
              </w:rPr>
              <w:lastRenderedPageBreak/>
              <w:t>CNRFP</w:t>
            </w:r>
            <w:r w:rsidR="00B45E65">
              <w:rPr>
                <w:bCs/>
                <w:color w:val="000000"/>
                <w:spacing w:val="-3"/>
                <w:sz w:val="40"/>
                <w:szCs w:val="40"/>
                <w:u w:val="single"/>
                <w:lang w:val="en-US"/>
              </w:rPr>
              <w:t xml:space="preserve"> </w:t>
            </w:r>
            <w:r w:rsidR="005C1908" w:rsidRPr="005C1908">
              <w:rPr>
                <w:bCs/>
                <w:color w:val="000000"/>
                <w:spacing w:val="-3"/>
                <w:sz w:val="40"/>
                <w:szCs w:val="40"/>
                <w:u w:val="single"/>
                <w:lang w:val="en-US"/>
              </w:rPr>
              <w:t>Biological Sample Transfer Agreement</w:t>
            </w:r>
          </w:p>
          <w:p w14:paraId="5F94D1CE" w14:textId="77777777" w:rsidR="006918EE" w:rsidRDefault="006918EE" w:rsidP="006918EE">
            <w:pPr>
              <w:widowControl w:val="0"/>
              <w:autoSpaceDE w:val="0"/>
              <w:autoSpaceDN w:val="0"/>
              <w:adjustRightInd w:val="0"/>
              <w:spacing w:before="29" w:line="359" w:lineRule="auto"/>
              <w:ind w:left="113" w:right="-41"/>
              <w:jc w:val="center"/>
              <w:rPr>
                <w:b/>
                <w:color w:val="002060"/>
                <w:spacing w:val="-3"/>
                <w:sz w:val="26"/>
                <w:szCs w:val="26"/>
                <w:u w:val="single"/>
                <w:lang w:val="en-US"/>
              </w:rPr>
            </w:pPr>
          </w:p>
          <w:p w14:paraId="1B166A29" w14:textId="2353C40C" w:rsidR="00272638" w:rsidRPr="00272638" w:rsidRDefault="00272638" w:rsidP="006918EE">
            <w:pPr>
              <w:widowControl w:val="0"/>
              <w:autoSpaceDE w:val="0"/>
              <w:autoSpaceDN w:val="0"/>
              <w:adjustRightInd w:val="0"/>
              <w:spacing w:before="29" w:line="359" w:lineRule="auto"/>
              <w:ind w:left="113" w:right="-41"/>
              <w:jc w:val="center"/>
              <w:rPr>
                <w:b/>
                <w:color w:val="002060"/>
                <w:spacing w:val="-3"/>
                <w:sz w:val="26"/>
                <w:szCs w:val="26"/>
                <w:u w:val="single"/>
                <w:lang w:val="en-US"/>
              </w:rPr>
            </w:pPr>
            <w:r w:rsidRPr="00272638">
              <w:rPr>
                <w:b/>
                <w:color w:val="002060"/>
                <w:spacing w:val="-3"/>
                <w:sz w:val="26"/>
                <w:szCs w:val="26"/>
                <w:u w:val="single"/>
                <w:lang w:val="en-US"/>
              </w:rPr>
              <w:t>Disclaimer</w:t>
            </w:r>
          </w:p>
          <w:p w14:paraId="45F37771" w14:textId="77777777" w:rsidR="00272638" w:rsidRPr="004868E2" w:rsidRDefault="00272638" w:rsidP="00272638">
            <w:pPr>
              <w:widowControl w:val="0"/>
              <w:autoSpaceDE w:val="0"/>
              <w:autoSpaceDN w:val="0"/>
              <w:adjustRightInd w:val="0"/>
              <w:spacing w:before="29" w:line="359" w:lineRule="auto"/>
              <w:ind w:left="113" w:right="-41"/>
              <w:jc w:val="both"/>
              <w:rPr>
                <w:color w:val="000000"/>
                <w:spacing w:val="-3"/>
                <w:sz w:val="22"/>
                <w:szCs w:val="22"/>
                <w:lang w:val="en-US"/>
              </w:rPr>
            </w:pPr>
          </w:p>
          <w:p w14:paraId="5BB27760" w14:textId="3FFBC839" w:rsidR="005C1908" w:rsidRDefault="00B05FEE" w:rsidP="005C1908">
            <w:pPr>
              <w:widowControl w:val="0"/>
              <w:autoSpaceDE w:val="0"/>
              <w:autoSpaceDN w:val="0"/>
              <w:adjustRightInd w:val="0"/>
              <w:spacing w:line="359" w:lineRule="auto"/>
              <w:ind w:left="113" w:right="-41"/>
              <w:jc w:val="both"/>
              <w:rPr>
                <w:lang w:val="en-US"/>
              </w:rPr>
            </w:pPr>
            <w:r w:rsidRPr="00B05FEE">
              <w:rPr>
                <w:lang w:val="en-US"/>
              </w:rPr>
              <w:t xml:space="preserve">The purpose of this agreement is to protect the transmission (for research purposes, for evaluation by a potential industrial partner, etc.) of biological materials that are not accessible to the public and to prohibit the recipient from appropriating, disseminating or commercially exploiting (or having exploited) them. </w:t>
            </w:r>
          </w:p>
          <w:p w14:paraId="393D1636" w14:textId="77777777" w:rsidR="00B05FEE" w:rsidRDefault="00B05FEE" w:rsidP="005C1908">
            <w:pPr>
              <w:widowControl w:val="0"/>
              <w:autoSpaceDE w:val="0"/>
              <w:autoSpaceDN w:val="0"/>
              <w:adjustRightInd w:val="0"/>
              <w:spacing w:line="359" w:lineRule="auto"/>
              <w:ind w:left="113" w:right="-41"/>
              <w:jc w:val="both"/>
              <w:rPr>
                <w:lang w:val="en-US"/>
              </w:rPr>
            </w:pPr>
          </w:p>
          <w:p w14:paraId="284CC125" w14:textId="7A053E00" w:rsidR="00B05FEE" w:rsidRPr="00B05FEE" w:rsidRDefault="00B05FEE" w:rsidP="00B05FEE">
            <w:pPr>
              <w:widowControl w:val="0"/>
              <w:autoSpaceDE w:val="0"/>
              <w:autoSpaceDN w:val="0"/>
              <w:adjustRightInd w:val="0"/>
              <w:spacing w:line="359" w:lineRule="auto"/>
              <w:ind w:left="113" w:right="-41"/>
              <w:jc w:val="both"/>
              <w:rPr>
                <w:lang w:val="en-US"/>
              </w:rPr>
            </w:pPr>
            <w:r w:rsidRPr="00B05FEE">
              <w:rPr>
                <w:lang w:val="en-US"/>
              </w:rPr>
              <w:t xml:space="preserve">This agreement template developed for the </w:t>
            </w:r>
            <w:r>
              <w:rPr>
                <w:lang w:val="en-US"/>
              </w:rPr>
              <w:t>CNRFP</w:t>
            </w:r>
            <w:r w:rsidRPr="00B05FEE">
              <w:rPr>
                <w:lang w:val="en-US"/>
              </w:rPr>
              <w:t xml:space="preserve"> is a tool to assist in negotiations. Certain provisions may be modified to reflect the purpose of the agreement, the nature of the partner or other contextual elements. The agreement may be streamlined or strengthened as appropriate.</w:t>
            </w:r>
          </w:p>
          <w:p w14:paraId="1C93CAA8" w14:textId="79941AA8" w:rsidR="00272638" w:rsidRDefault="00B05FEE" w:rsidP="00B05FEE">
            <w:pPr>
              <w:widowControl w:val="0"/>
              <w:autoSpaceDE w:val="0"/>
              <w:autoSpaceDN w:val="0"/>
              <w:adjustRightInd w:val="0"/>
              <w:spacing w:before="29" w:line="359" w:lineRule="auto"/>
              <w:ind w:left="113" w:right="-41"/>
              <w:jc w:val="both"/>
              <w:rPr>
                <w:lang w:val="en-US"/>
              </w:rPr>
            </w:pPr>
            <w:r w:rsidRPr="00B05FEE">
              <w:rPr>
                <w:lang w:val="en-US"/>
              </w:rPr>
              <w:t xml:space="preserve">This template is freely available for use by </w:t>
            </w:r>
            <w:r>
              <w:rPr>
                <w:lang w:val="en-US"/>
              </w:rPr>
              <w:t>CNRFP</w:t>
            </w:r>
            <w:r w:rsidRPr="00B05FEE">
              <w:rPr>
                <w:lang w:val="en-US"/>
              </w:rPr>
              <w:t xml:space="preserve"> staff.</w:t>
            </w:r>
          </w:p>
          <w:p w14:paraId="41CFA886" w14:textId="77777777" w:rsidR="00B05FEE" w:rsidRPr="004868E2" w:rsidRDefault="00B05FEE" w:rsidP="00B05FEE">
            <w:pPr>
              <w:widowControl w:val="0"/>
              <w:autoSpaceDE w:val="0"/>
              <w:autoSpaceDN w:val="0"/>
              <w:adjustRightInd w:val="0"/>
              <w:spacing w:before="29" w:line="359" w:lineRule="auto"/>
              <w:ind w:left="113" w:right="-41"/>
              <w:jc w:val="both"/>
              <w:rPr>
                <w:spacing w:val="-3"/>
                <w:lang w:val="en-US"/>
              </w:rPr>
            </w:pPr>
          </w:p>
          <w:p w14:paraId="0DB634C2" w14:textId="77777777" w:rsidR="00B05FEE" w:rsidRPr="00B05FEE" w:rsidRDefault="00B05FEE" w:rsidP="00B05FEE">
            <w:pPr>
              <w:widowControl w:val="0"/>
              <w:autoSpaceDE w:val="0"/>
              <w:autoSpaceDN w:val="0"/>
              <w:adjustRightInd w:val="0"/>
              <w:spacing w:before="29" w:line="359" w:lineRule="auto"/>
              <w:ind w:left="113" w:right="-41"/>
              <w:jc w:val="both"/>
              <w:rPr>
                <w:spacing w:val="-3"/>
                <w:lang w:val="en-US"/>
              </w:rPr>
            </w:pPr>
            <w:r w:rsidRPr="00B05FEE">
              <w:rPr>
                <w:spacing w:val="-3"/>
                <w:lang w:val="en-US"/>
              </w:rPr>
              <w:t xml:space="preserve">The agreement must be signed in duplicate, with one copy to be retained by each party. </w:t>
            </w:r>
          </w:p>
          <w:p w14:paraId="2212AB4E" w14:textId="77777777" w:rsidR="00B05FEE" w:rsidRPr="00B05FEE" w:rsidRDefault="00B05FEE" w:rsidP="00B05FEE">
            <w:pPr>
              <w:widowControl w:val="0"/>
              <w:autoSpaceDE w:val="0"/>
              <w:autoSpaceDN w:val="0"/>
              <w:adjustRightInd w:val="0"/>
              <w:spacing w:before="29" w:line="359" w:lineRule="auto"/>
              <w:ind w:left="113" w:right="-41"/>
              <w:jc w:val="both"/>
              <w:rPr>
                <w:spacing w:val="-3"/>
                <w:lang w:val="en-US"/>
              </w:rPr>
            </w:pPr>
          </w:p>
          <w:p w14:paraId="2576775F" w14:textId="77777777" w:rsidR="00F957EF" w:rsidRDefault="00B05FEE" w:rsidP="00B05FEE">
            <w:pPr>
              <w:widowControl w:val="0"/>
              <w:autoSpaceDE w:val="0"/>
              <w:autoSpaceDN w:val="0"/>
              <w:adjustRightInd w:val="0"/>
              <w:spacing w:before="29" w:line="359" w:lineRule="auto"/>
              <w:ind w:left="113" w:right="-41"/>
              <w:jc w:val="both"/>
              <w:rPr>
                <w:spacing w:val="-3"/>
                <w:lang w:val="en-US"/>
              </w:rPr>
            </w:pPr>
            <w:r w:rsidRPr="00B05FEE">
              <w:rPr>
                <w:spacing w:val="-3"/>
                <w:lang w:val="en-US"/>
              </w:rPr>
              <w:t xml:space="preserve">The Quality Assurance Department is responsible for keeping a copy of the agreements signed by the </w:t>
            </w:r>
            <w:r w:rsidR="000C7FAF">
              <w:rPr>
                <w:spacing w:val="-3"/>
                <w:lang w:val="en-US"/>
              </w:rPr>
              <w:t>CNRFP</w:t>
            </w:r>
            <w:r w:rsidRPr="00B05FEE">
              <w:rPr>
                <w:spacing w:val="-3"/>
                <w:lang w:val="en-US"/>
              </w:rPr>
              <w:t>.</w:t>
            </w:r>
          </w:p>
          <w:p w14:paraId="71138934" w14:textId="1C20B1EC" w:rsidR="000C7FAF" w:rsidRPr="007343AA" w:rsidRDefault="000C7FAF" w:rsidP="00B05FEE">
            <w:pPr>
              <w:widowControl w:val="0"/>
              <w:autoSpaceDE w:val="0"/>
              <w:autoSpaceDN w:val="0"/>
              <w:adjustRightInd w:val="0"/>
              <w:spacing w:before="29" w:line="359" w:lineRule="auto"/>
              <w:ind w:left="113" w:right="-41"/>
              <w:jc w:val="both"/>
              <w:rPr>
                <w:b/>
                <w:color w:val="000000"/>
                <w:spacing w:val="-3"/>
                <w:sz w:val="28"/>
                <w:szCs w:val="28"/>
                <w:u w:val="single"/>
                <w:lang w:val="en-US"/>
              </w:rPr>
            </w:pPr>
            <w:r w:rsidRPr="007343AA">
              <w:rPr>
                <w:b/>
                <w:color w:val="000000"/>
                <w:spacing w:val="-3"/>
                <w:sz w:val="28"/>
                <w:szCs w:val="28"/>
                <w:u w:val="single"/>
                <w:lang w:val="en-US"/>
              </w:rPr>
              <w:lastRenderedPageBreak/>
              <w:t>Biological Sample Transfer Agreement</w:t>
            </w:r>
          </w:p>
          <w:p w14:paraId="2D56646E" w14:textId="77777777" w:rsidR="00F75CFA" w:rsidRPr="007343AA" w:rsidRDefault="00F75CFA" w:rsidP="00F75CFA">
            <w:pPr>
              <w:widowControl w:val="0"/>
              <w:autoSpaceDE w:val="0"/>
              <w:autoSpaceDN w:val="0"/>
              <w:adjustRightInd w:val="0"/>
              <w:spacing w:line="359" w:lineRule="auto"/>
              <w:ind w:left="113" w:right="-41"/>
              <w:jc w:val="both"/>
              <w:rPr>
                <w:b/>
                <w:color w:val="000000"/>
                <w:spacing w:val="-3"/>
                <w:sz w:val="28"/>
                <w:szCs w:val="28"/>
                <w:u w:val="single"/>
                <w:lang w:val="en-US"/>
              </w:rPr>
            </w:pPr>
          </w:p>
          <w:p w14:paraId="33222AEE" w14:textId="77777777" w:rsidR="000C7FAF" w:rsidRDefault="000C7FAF" w:rsidP="00F75CFA">
            <w:pPr>
              <w:widowControl w:val="0"/>
              <w:autoSpaceDE w:val="0"/>
              <w:autoSpaceDN w:val="0"/>
              <w:adjustRightInd w:val="0"/>
              <w:spacing w:line="359" w:lineRule="auto"/>
              <w:ind w:left="113" w:right="-41"/>
              <w:jc w:val="center"/>
              <w:rPr>
                <w:b/>
                <w:bCs/>
                <w:color w:val="002060"/>
                <w:u w:val="single"/>
                <w:lang w:val="en-US"/>
              </w:rPr>
            </w:pPr>
            <w:r w:rsidRPr="000C7FAF">
              <w:rPr>
                <w:b/>
                <w:bCs/>
                <w:color w:val="002060"/>
                <w:u w:val="single"/>
                <w:lang w:val="en-US"/>
              </w:rPr>
              <w:t>Between</w:t>
            </w:r>
          </w:p>
          <w:p w14:paraId="2F20975C" w14:textId="77777777" w:rsidR="00CB3871" w:rsidRDefault="00CB3871" w:rsidP="000C7FAF">
            <w:pPr>
              <w:widowControl w:val="0"/>
              <w:autoSpaceDE w:val="0"/>
              <w:autoSpaceDN w:val="0"/>
              <w:adjustRightInd w:val="0"/>
              <w:spacing w:before="29" w:line="359" w:lineRule="auto"/>
              <w:ind w:left="113" w:right="-41"/>
              <w:jc w:val="center"/>
              <w:rPr>
                <w:bCs/>
                <w:lang w:val="en-US"/>
              </w:rPr>
            </w:pPr>
            <w:r w:rsidRPr="00F75CFA">
              <w:rPr>
                <w:bCs/>
                <w:lang w:val="en-US"/>
              </w:rPr>
              <w:t xml:space="preserve">The </w:t>
            </w:r>
            <w:r w:rsidRPr="00F75CFA">
              <w:rPr>
                <w:b/>
                <w:lang w:val="en-US"/>
              </w:rPr>
              <w:t>CNRFP</w:t>
            </w:r>
            <w:r w:rsidRPr="00F75CFA">
              <w:rPr>
                <w:bCs/>
                <w:lang w:val="en-US"/>
              </w:rPr>
              <w:t xml:space="preserve"> (Centre National de Recherche et de Formation sur le </w:t>
            </w:r>
            <w:proofErr w:type="spellStart"/>
            <w:r w:rsidRPr="00F75CFA">
              <w:rPr>
                <w:bCs/>
                <w:lang w:val="en-US"/>
              </w:rPr>
              <w:t>Paludisme</w:t>
            </w:r>
            <w:proofErr w:type="spellEnd"/>
            <w:r w:rsidRPr="00F75CFA">
              <w:rPr>
                <w:bCs/>
                <w:lang w:val="en-US"/>
              </w:rPr>
              <w:t xml:space="preserve">), a public establishment of a scientific and technological nature, whose headquarters are located Avenue </w:t>
            </w:r>
            <w:proofErr w:type="spellStart"/>
            <w:r w:rsidRPr="00F75CFA">
              <w:rPr>
                <w:bCs/>
                <w:lang w:val="en-US"/>
              </w:rPr>
              <w:t>Kumda</w:t>
            </w:r>
            <w:proofErr w:type="spellEnd"/>
            <w:r w:rsidRPr="00F75CFA">
              <w:rPr>
                <w:bCs/>
                <w:lang w:val="en-US"/>
              </w:rPr>
              <w:t xml:space="preserve"> </w:t>
            </w:r>
            <w:proofErr w:type="spellStart"/>
            <w:r w:rsidRPr="00F75CFA">
              <w:rPr>
                <w:bCs/>
                <w:lang w:val="en-US"/>
              </w:rPr>
              <w:t>Yooré</w:t>
            </w:r>
            <w:proofErr w:type="spellEnd"/>
            <w:r w:rsidRPr="00F75CFA">
              <w:rPr>
                <w:bCs/>
                <w:lang w:val="en-US"/>
              </w:rPr>
              <w:t>, 01 BP 2208 Ouagadougou 01, Burkina Faso</w:t>
            </w:r>
          </w:p>
          <w:p w14:paraId="762D952D" w14:textId="7EAEA7D9" w:rsidR="006E608C" w:rsidRPr="006E608C" w:rsidRDefault="006E608C" w:rsidP="006E608C">
            <w:pPr>
              <w:widowControl w:val="0"/>
              <w:autoSpaceDE w:val="0"/>
              <w:autoSpaceDN w:val="0"/>
              <w:adjustRightInd w:val="0"/>
              <w:spacing w:before="29" w:line="359" w:lineRule="auto"/>
              <w:ind w:left="113" w:right="-41"/>
              <w:jc w:val="center"/>
              <w:rPr>
                <w:bCs/>
                <w:lang w:val="en-US"/>
              </w:rPr>
            </w:pPr>
            <w:r w:rsidRPr="006E608C">
              <w:rPr>
                <w:bCs/>
                <w:lang w:val="en-US"/>
              </w:rPr>
              <w:t>The CNRFP is represented by</w:t>
            </w:r>
            <w:r w:rsidR="00CE1E12" w:rsidRPr="006E608C">
              <w:rPr>
                <w:b/>
                <w:lang w:val="en-US"/>
              </w:rPr>
              <w:t xml:space="preserve"> Dr GANSANE </w:t>
            </w:r>
            <w:proofErr w:type="spellStart"/>
            <w:r w:rsidR="00CE1E12" w:rsidRPr="006E608C">
              <w:rPr>
                <w:b/>
                <w:lang w:val="en-US"/>
              </w:rPr>
              <w:t>Adama</w:t>
            </w:r>
            <w:proofErr w:type="spellEnd"/>
            <w:r w:rsidR="00CE1E12" w:rsidRPr="006E608C">
              <w:rPr>
                <w:bCs/>
                <w:lang w:val="en-US"/>
              </w:rPr>
              <w:t>,</w:t>
            </w:r>
            <w:r w:rsidR="00CE1E12">
              <w:rPr>
                <w:bCs/>
                <w:lang w:val="en-US"/>
              </w:rPr>
              <w:t xml:space="preserve"> </w:t>
            </w:r>
            <w:r w:rsidR="00CE1E12" w:rsidRPr="006E608C">
              <w:rPr>
                <w:bCs/>
                <w:lang w:val="en-US"/>
              </w:rPr>
              <w:t>Technical Director of CNRFP and</w:t>
            </w:r>
            <w:r w:rsidR="00CE1E12" w:rsidRPr="006E608C">
              <w:rPr>
                <w:b/>
                <w:lang w:val="en-US"/>
              </w:rPr>
              <w:t xml:space="preserve"> </w:t>
            </w:r>
            <w:proofErr w:type="gramStart"/>
            <w:r w:rsidRPr="006E608C">
              <w:rPr>
                <w:b/>
                <w:lang w:val="en-US"/>
              </w:rPr>
              <w:t xml:space="preserve">Dr </w:t>
            </w:r>
            <w:r w:rsidR="004207B0" w:rsidRPr="00865B86">
              <w:rPr>
                <w:b/>
                <w:lang w:val="en-GB"/>
              </w:rPr>
              <w:t xml:space="preserve"> Moussa</w:t>
            </w:r>
            <w:proofErr w:type="gramEnd"/>
            <w:r w:rsidR="004207B0" w:rsidRPr="00865B86">
              <w:rPr>
                <w:b/>
                <w:lang w:val="en-GB"/>
              </w:rPr>
              <w:t xml:space="preserve"> W. Guelbeogo </w:t>
            </w:r>
            <w:r w:rsidRPr="006E608C">
              <w:rPr>
                <w:bCs/>
                <w:lang w:val="en-US"/>
              </w:rPr>
              <w:t>Biologist/researcher.</w:t>
            </w:r>
          </w:p>
          <w:p w14:paraId="2D3202AE" w14:textId="03211F54" w:rsidR="00C220F9" w:rsidRDefault="006E608C" w:rsidP="006E608C">
            <w:pPr>
              <w:widowControl w:val="0"/>
              <w:autoSpaceDE w:val="0"/>
              <w:autoSpaceDN w:val="0"/>
              <w:adjustRightInd w:val="0"/>
              <w:spacing w:line="359" w:lineRule="auto"/>
              <w:ind w:right="-41"/>
              <w:rPr>
                <w:i/>
                <w:color w:val="000000"/>
                <w:lang w:val="en-US"/>
              </w:rPr>
            </w:pPr>
            <w:r w:rsidRPr="006E608C">
              <w:rPr>
                <w:bCs/>
                <w:lang w:val="en-US"/>
              </w:rPr>
              <w:t>And which will be hereafter referred to as "CNRFP".</w:t>
            </w:r>
            <w:r w:rsidR="00C220F9" w:rsidRPr="00C220F9">
              <w:rPr>
                <w:bCs/>
                <w:lang w:val="en-US"/>
              </w:rPr>
              <w:t xml:space="preserve"> </w:t>
            </w:r>
          </w:p>
          <w:p w14:paraId="729D8E8C" w14:textId="77777777" w:rsidR="00402DE5" w:rsidRPr="00545B0F" w:rsidRDefault="00402DE5" w:rsidP="00402DE5">
            <w:pPr>
              <w:pStyle w:val="NormalWeb"/>
              <w:spacing w:before="0" w:beforeAutospacing="0" w:after="0" w:afterAutospacing="0"/>
              <w:jc w:val="center"/>
              <w:rPr>
                <w:rFonts w:ascii="Times New Roman" w:hAnsi="Times New Roman" w:cs="Times New Roman"/>
                <w:b/>
                <w:color w:val="002060"/>
                <w:u w:val="single"/>
                <w:lang w:val="en-US"/>
              </w:rPr>
            </w:pPr>
            <w:r w:rsidRPr="00545B0F">
              <w:rPr>
                <w:rFonts w:ascii="Times New Roman" w:hAnsi="Times New Roman" w:cs="Times New Roman"/>
                <w:b/>
                <w:color w:val="002060"/>
                <w:u w:val="single"/>
                <w:lang w:val="en-US"/>
              </w:rPr>
              <w:t>And</w:t>
            </w:r>
          </w:p>
          <w:p w14:paraId="144540CF" w14:textId="23BFEFEA" w:rsidR="00BA7362" w:rsidRDefault="00713B53" w:rsidP="00BA7362">
            <w:pPr>
              <w:pStyle w:val="NormalWeb"/>
              <w:rPr>
                <w:ins w:id="0" w:author="Anastasia Morris" w:date="2021-10-04T13:27:00Z"/>
                <w:rFonts w:ascii="Calibri" w:eastAsia="Times New Roman" w:hAnsi="Calibri" w:cs="Calibri"/>
                <w:sz w:val="22"/>
                <w:szCs w:val="22"/>
                <w:lang w:val="en-GB" w:eastAsia="en-GB"/>
              </w:rPr>
            </w:pPr>
            <w:del w:id="1" w:author="Anastasia Morris" w:date="2021-10-04T13:27:00Z">
              <w:r w:rsidRPr="00865B86" w:rsidDel="00BA7362">
                <w:rPr>
                  <w:bCs/>
                  <w:i/>
                  <w:iCs/>
                  <w:highlight w:val="yellow"/>
                  <w:lang w:val="en-US"/>
                </w:rPr>
                <w:delText xml:space="preserve">[ </w:delText>
              </w:r>
              <w:r w:rsidR="000B1BE3" w:rsidRPr="00865B86" w:rsidDel="00BA7362">
                <w:rPr>
                  <w:bCs/>
                  <w:i/>
                  <w:iCs/>
                  <w:highlight w:val="yellow"/>
                  <w:lang w:val="en-US"/>
                </w:rPr>
                <w:delText xml:space="preserve">To be filled by UoG, </w:delText>
              </w:r>
              <w:r w:rsidRPr="00865B86" w:rsidDel="00BA7362">
                <w:rPr>
                  <w:bCs/>
                  <w:i/>
                  <w:iCs/>
                  <w:highlight w:val="yellow"/>
                  <w:lang w:val="en-US"/>
                </w:rPr>
                <w:delText>see examp</w:delText>
              </w:r>
            </w:del>
            <w:ins w:id="2" w:author="Anastasia Morris" w:date="2021-10-04T13:27:00Z">
              <w:r w:rsidR="00BA7362">
                <w:rPr>
                  <w:rStyle w:val="BalloonTextChar"/>
                </w:rPr>
                <w:t xml:space="preserve"> </w:t>
              </w:r>
              <w:r w:rsidR="00BA7362" w:rsidRPr="00BA7362">
                <w:rPr>
                  <w:rFonts w:ascii="Calibri" w:eastAsia="Times New Roman" w:hAnsi="Calibri" w:cs="Calibri"/>
                  <w:sz w:val="22"/>
                  <w:szCs w:val="22"/>
                  <w:lang w:val="en-GB" w:eastAsia="en-GB"/>
                </w:rPr>
                <w:t xml:space="preserve">THE UNIVERSITY COURT OF THE UNIVERSITY OF GLASGOW, incorporated under the Universities (Scotland) Act 1889 and having its principal office at University Avenue, Glasgow G12 8QQ, a registered Scottish charity in terms of Section 13 (2) of the Charities and Trustee Investment (Scotland) Act 2005 (Charity Number SC004401, Charity Name 'University of Glasgow Court') </w:t>
              </w:r>
              <w:r w:rsidR="00BA7362">
                <w:rPr>
                  <w:rFonts w:ascii="Calibri" w:eastAsia="Times New Roman" w:hAnsi="Calibri" w:cs="Calibri"/>
                  <w:sz w:val="22"/>
                  <w:szCs w:val="22"/>
                  <w:lang w:val="en-GB" w:eastAsia="en-GB"/>
                </w:rPr>
                <w:t xml:space="preserve"> </w:t>
              </w:r>
            </w:ins>
          </w:p>
          <w:p w14:paraId="1563A473" w14:textId="2AA88B59" w:rsidR="00BA7362" w:rsidRDefault="00BA7362" w:rsidP="00BA7362">
            <w:pPr>
              <w:pStyle w:val="NormalWeb"/>
              <w:rPr>
                <w:ins w:id="3" w:author="Anastasia Morris" w:date="2021-10-04T13:27:00Z"/>
                <w:rFonts w:ascii="Calibri" w:eastAsia="Times New Roman" w:hAnsi="Calibri" w:cs="Calibri"/>
                <w:sz w:val="22"/>
                <w:szCs w:val="22"/>
                <w:lang w:val="en-GB" w:eastAsia="en-GB"/>
              </w:rPr>
            </w:pPr>
          </w:p>
          <w:p w14:paraId="753E4419" w14:textId="7B1AA6B5" w:rsidR="00BA7362" w:rsidRDefault="00BA7362" w:rsidP="00BA7362">
            <w:pPr>
              <w:widowControl w:val="0"/>
              <w:autoSpaceDE w:val="0"/>
              <w:autoSpaceDN w:val="0"/>
              <w:adjustRightInd w:val="0"/>
              <w:spacing w:line="359" w:lineRule="auto"/>
              <w:ind w:right="-41"/>
              <w:rPr>
                <w:ins w:id="4" w:author="Anastasia Morris" w:date="2021-10-04T13:27:00Z"/>
                <w:i/>
                <w:color w:val="000000"/>
                <w:lang w:val="en-US"/>
              </w:rPr>
            </w:pPr>
            <w:ins w:id="5" w:author="Anastasia Morris" w:date="2021-10-04T13:27:00Z">
              <w:r w:rsidRPr="006E608C">
                <w:rPr>
                  <w:bCs/>
                  <w:lang w:val="en-US"/>
                </w:rPr>
                <w:t>And which will be hereafter referred to as "</w:t>
              </w:r>
              <w:r>
                <w:rPr>
                  <w:bCs/>
                  <w:lang w:val="en-US"/>
                </w:rPr>
                <w:t>University o</w:t>
              </w:r>
            </w:ins>
            <w:ins w:id="6" w:author="Anastasia Morris" w:date="2021-10-04T13:28:00Z">
              <w:r>
                <w:rPr>
                  <w:bCs/>
                  <w:lang w:val="en-US"/>
                </w:rPr>
                <w:t>f Glasgow</w:t>
              </w:r>
            </w:ins>
            <w:ins w:id="7" w:author="Anastasia Morris" w:date="2021-10-04T13:27:00Z">
              <w:r w:rsidRPr="006E608C">
                <w:rPr>
                  <w:bCs/>
                  <w:lang w:val="en-US"/>
                </w:rPr>
                <w:t>".</w:t>
              </w:r>
              <w:r w:rsidRPr="00C220F9">
                <w:rPr>
                  <w:bCs/>
                  <w:lang w:val="en-US"/>
                </w:rPr>
                <w:t xml:space="preserve"> </w:t>
              </w:r>
            </w:ins>
          </w:p>
          <w:p w14:paraId="1EF69852" w14:textId="77777777" w:rsidR="00BA7362" w:rsidRPr="00BA7362" w:rsidRDefault="00BA7362" w:rsidP="00BA7362">
            <w:pPr>
              <w:pStyle w:val="NormalWeb"/>
              <w:rPr>
                <w:ins w:id="8" w:author="Anastasia Morris" w:date="2021-10-04T13:27:00Z"/>
                <w:rFonts w:ascii="Arial" w:eastAsia="Times New Roman" w:hAnsi="Arial" w:cs="Arial"/>
                <w:sz w:val="20"/>
                <w:szCs w:val="20"/>
                <w:lang w:val="en-GB" w:eastAsia="en-GB"/>
              </w:rPr>
            </w:pPr>
          </w:p>
          <w:p w14:paraId="7E89C358" w14:textId="3FD3F933" w:rsidR="002E34BF" w:rsidRPr="00865B86" w:rsidRDefault="002E34BF" w:rsidP="001314D8">
            <w:pPr>
              <w:pStyle w:val="BodyText"/>
              <w:rPr>
                <w:bCs/>
                <w:i/>
                <w:iCs/>
                <w:lang w:val="en-US"/>
              </w:rPr>
            </w:pPr>
          </w:p>
          <w:p w14:paraId="0E2F283D" w14:textId="77777777" w:rsidR="00713B53" w:rsidRPr="002E34BF" w:rsidRDefault="00713B53" w:rsidP="001314D8">
            <w:pPr>
              <w:pStyle w:val="BodyText"/>
              <w:rPr>
                <w:bCs/>
                <w:lang w:val="en-US"/>
              </w:rPr>
            </w:pPr>
          </w:p>
          <w:p w14:paraId="4E700951" w14:textId="77777777" w:rsidR="00CE4B99" w:rsidRDefault="00CE4B99" w:rsidP="00C220F9">
            <w:pPr>
              <w:widowControl w:val="0"/>
              <w:autoSpaceDE w:val="0"/>
              <w:autoSpaceDN w:val="0"/>
              <w:adjustRightInd w:val="0"/>
              <w:spacing w:line="359" w:lineRule="auto"/>
              <w:ind w:left="113" w:right="-41"/>
              <w:rPr>
                <w:bCs/>
                <w:lang w:val="en-US"/>
              </w:rPr>
            </w:pPr>
          </w:p>
          <w:p w14:paraId="7D10C585" w14:textId="0CB11892" w:rsidR="00402DE5" w:rsidRPr="00C220F9" w:rsidRDefault="002E34BF" w:rsidP="00C220F9">
            <w:pPr>
              <w:widowControl w:val="0"/>
              <w:autoSpaceDE w:val="0"/>
              <w:autoSpaceDN w:val="0"/>
              <w:adjustRightInd w:val="0"/>
              <w:spacing w:line="359" w:lineRule="auto"/>
              <w:ind w:left="113" w:right="-41"/>
              <w:rPr>
                <w:bCs/>
                <w:lang w:val="en-US"/>
              </w:rPr>
            </w:pPr>
            <w:r w:rsidRPr="002E34BF">
              <w:rPr>
                <w:bCs/>
                <w:lang w:val="en-US"/>
              </w:rPr>
              <w:t xml:space="preserve">The </w:t>
            </w:r>
            <w:r>
              <w:rPr>
                <w:bCs/>
                <w:lang w:val="en-US"/>
              </w:rPr>
              <w:t>CNRFP</w:t>
            </w:r>
            <w:r w:rsidRPr="002E34BF">
              <w:rPr>
                <w:bCs/>
                <w:lang w:val="en-US"/>
              </w:rPr>
              <w:t xml:space="preserve"> and</w:t>
            </w:r>
            <w:r w:rsidR="00C433B6">
              <w:rPr>
                <w:bCs/>
                <w:lang w:val="en-US"/>
              </w:rPr>
              <w:t xml:space="preserve"> </w:t>
            </w:r>
            <w:r w:rsidR="004207B0">
              <w:rPr>
                <w:b/>
                <w:lang w:val="en-US"/>
              </w:rPr>
              <w:t>University of Glasgow</w:t>
            </w:r>
            <w:r w:rsidR="00C433B6" w:rsidRPr="002E34BF">
              <w:rPr>
                <w:bCs/>
                <w:lang w:val="en-US"/>
              </w:rPr>
              <w:t xml:space="preserve"> </w:t>
            </w:r>
            <w:r w:rsidRPr="002E34BF">
              <w:rPr>
                <w:bCs/>
                <w:lang w:val="en-US"/>
              </w:rPr>
              <w:t>are hereinafter referred to individually or collectively as the "Party or Parties".</w:t>
            </w:r>
          </w:p>
        </w:tc>
      </w:tr>
      <w:tr w:rsidR="00272638" w:rsidRPr="00865B86" w14:paraId="4241FBA0" w14:textId="77777777" w:rsidTr="00636B21">
        <w:tc>
          <w:tcPr>
            <w:tcW w:w="5211" w:type="dxa"/>
            <w:gridSpan w:val="2"/>
          </w:tcPr>
          <w:p w14:paraId="4CC44753" w14:textId="77777777" w:rsidR="00FE2422" w:rsidRPr="00BA7362" w:rsidRDefault="00FE2422" w:rsidP="00FE2422">
            <w:pPr>
              <w:pStyle w:val="TitreturquoiseContrat"/>
              <w:jc w:val="center"/>
              <w:rPr>
                <w:rFonts w:ascii="Times New Roman" w:hAnsi="Times New Roman" w:cs="Times New Roman"/>
                <w:color w:val="auto"/>
                <w:sz w:val="40"/>
                <w:szCs w:val="40"/>
                <w:rPrChange w:id="9" w:author="Anastasia Morris" w:date="2021-10-04T13:35:00Z">
                  <w:rPr>
                    <w:rFonts w:cs="Times New Roman"/>
                    <w:color w:val="auto"/>
                    <w:sz w:val="40"/>
                    <w:szCs w:val="40"/>
                  </w:rPr>
                </w:rPrChange>
              </w:rPr>
            </w:pPr>
            <w:r w:rsidRPr="00BA7362">
              <w:rPr>
                <w:rFonts w:ascii="Times New Roman" w:hAnsi="Times New Roman" w:cs="Times New Roman"/>
                <w:color w:val="auto"/>
                <w:sz w:val="40"/>
                <w:szCs w:val="40"/>
                <w:rPrChange w:id="10" w:author="Anastasia Morris" w:date="2021-10-04T13:35:00Z">
                  <w:rPr>
                    <w:color w:val="auto"/>
                    <w:sz w:val="40"/>
                    <w:szCs w:val="40"/>
                  </w:rPr>
                </w:rPrChange>
              </w:rPr>
              <w:lastRenderedPageBreak/>
              <w:t>Préambule</w:t>
            </w:r>
          </w:p>
          <w:p w14:paraId="20F10CC0" w14:textId="77777777" w:rsidR="00FE2422" w:rsidRPr="00BA7362" w:rsidRDefault="00FE2422" w:rsidP="00FE2422">
            <w:pPr>
              <w:pStyle w:val="NormalWeb"/>
              <w:spacing w:before="0" w:beforeAutospacing="0" w:after="0" w:afterAutospacing="0"/>
              <w:jc w:val="both"/>
              <w:rPr>
                <w:rFonts w:ascii="Times New Roman" w:hAnsi="Times New Roman" w:cs="Times New Roman"/>
                <w:sz w:val="22"/>
                <w:szCs w:val="22"/>
              </w:rPr>
            </w:pPr>
          </w:p>
          <w:p w14:paraId="5A82F42B" w14:textId="77777777" w:rsidR="00FE2422" w:rsidRPr="00BA7362" w:rsidRDefault="00FE2422" w:rsidP="00FE2422">
            <w:pPr>
              <w:jc w:val="both"/>
              <w:rPr>
                <w:i/>
              </w:rPr>
            </w:pPr>
            <w:r w:rsidRPr="00BA7362">
              <w:rPr>
                <w:i/>
              </w:rPr>
              <w:lastRenderedPageBreak/>
              <w:t>[Cette partie permet de cerner précisément les motivations des Parties, les objectifs qu’elles poursuivent. Le préambule contribue ainsi à la protection du matériel en encadrant strictement le contexte de son transfert et de son utilisation.]</w:t>
            </w:r>
          </w:p>
          <w:p w14:paraId="6CDE0E54" w14:textId="77777777" w:rsidR="00FE2422" w:rsidRPr="00BA7362" w:rsidRDefault="00FE2422" w:rsidP="00FE2422">
            <w:pPr>
              <w:pStyle w:val="NormalWeb"/>
              <w:spacing w:before="0" w:beforeAutospacing="0" w:after="0" w:afterAutospacing="0"/>
              <w:jc w:val="both"/>
              <w:rPr>
                <w:rFonts w:ascii="Times New Roman" w:hAnsi="Times New Roman" w:cs="Times New Roman"/>
              </w:rPr>
            </w:pPr>
          </w:p>
          <w:p w14:paraId="1DD89E42" w14:textId="77777777" w:rsidR="00FE2422" w:rsidRPr="00BA7362" w:rsidRDefault="00FE2422" w:rsidP="00FE2422">
            <w:pPr>
              <w:jc w:val="both"/>
            </w:pPr>
            <w:r w:rsidRPr="00BA7362">
              <w:t xml:space="preserve">Exemple : </w:t>
            </w:r>
          </w:p>
          <w:p w14:paraId="1A3C19A1" w14:textId="77777777" w:rsidR="00FE2422" w:rsidRPr="00BA7362" w:rsidRDefault="00FE2422" w:rsidP="00FE2422">
            <w:pPr>
              <w:jc w:val="both"/>
            </w:pPr>
            <w:r w:rsidRPr="00BA7362">
              <w:t xml:space="preserve"> </w:t>
            </w:r>
          </w:p>
          <w:p w14:paraId="0EAFEC30" w14:textId="2EA8B4B7" w:rsidR="00FE2422" w:rsidRPr="00BA7362" w:rsidRDefault="00190A8D" w:rsidP="00FE2422">
            <w:pPr>
              <w:jc w:val="both"/>
            </w:pPr>
            <w:r w:rsidRPr="00BA7362">
              <w:rPr>
                <w:b/>
                <w:bCs/>
              </w:rPr>
              <w:t>Le CNRFP</w:t>
            </w:r>
            <w:r w:rsidRPr="00BA7362">
              <w:t xml:space="preserve"> a en sa possession des moustiques de </w:t>
            </w:r>
            <w:r w:rsidRPr="00BA7362">
              <w:rPr>
                <w:i/>
                <w:iCs/>
                <w:sz w:val="22"/>
              </w:rPr>
              <w:t>Anopheles sp,</w:t>
            </w:r>
            <w:r w:rsidRPr="00BA7362">
              <w:rPr>
                <w:sz w:val="22"/>
              </w:rPr>
              <w:t xml:space="preserve"> de différentes régions du Burkina Faso,</w:t>
            </w:r>
            <w:r w:rsidRPr="00BA7362">
              <w:t xml:space="preserve"> de ci-après dénommé le « </w:t>
            </w:r>
            <w:r w:rsidRPr="00BA7362">
              <w:rPr>
                <w:b/>
                <w:bCs/>
              </w:rPr>
              <w:t>MATERIEL ».</w:t>
            </w:r>
          </w:p>
          <w:p w14:paraId="4C0BE51D" w14:textId="72D89DB6" w:rsidR="00743D8F" w:rsidRPr="00BA7362" w:rsidRDefault="00FE2422" w:rsidP="00FE2422">
            <w:pPr>
              <w:jc w:val="both"/>
            </w:pPr>
            <w:r w:rsidRPr="00BA7362">
              <w:t xml:space="preserve"> </w:t>
            </w:r>
          </w:p>
          <w:p w14:paraId="5F34F0A7" w14:textId="2E5764BD" w:rsidR="00190A8D" w:rsidRPr="00BA7362" w:rsidRDefault="004207B0" w:rsidP="00190A8D">
            <w:pPr>
              <w:jc w:val="both"/>
            </w:pPr>
            <w:r w:rsidRPr="00BA7362">
              <w:rPr>
                <w:rFonts w:eastAsia="Times"/>
                <w:b/>
                <w:bCs/>
                <w:rPrChange w:id="11" w:author="Anastasia Morris" w:date="2021-10-04T13:35:00Z">
                  <w:rPr>
                    <w:rFonts w:ascii="Times" w:eastAsia="Times" w:hAnsi="Times" w:cs="Times"/>
                    <w:b/>
                    <w:bCs/>
                  </w:rPr>
                </w:rPrChange>
              </w:rPr>
              <w:t xml:space="preserve">Université de </w:t>
            </w:r>
            <w:r w:rsidRPr="00BA7362">
              <w:rPr>
                <w:b/>
                <w:bCs/>
              </w:rPr>
              <w:t>Glasgow</w:t>
            </w:r>
            <w:r w:rsidR="00190A8D" w:rsidRPr="00BA7362">
              <w:t xml:space="preserve"> est intéressé par le </w:t>
            </w:r>
            <w:r w:rsidR="00190A8D" w:rsidRPr="00BA7362">
              <w:rPr>
                <w:b/>
                <w:bCs/>
              </w:rPr>
              <w:t>MATERIEL</w:t>
            </w:r>
            <w:r w:rsidR="00190A8D" w:rsidRPr="00BA7362">
              <w:t xml:space="preserve"> dans le cadre </w:t>
            </w:r>
            <w:r w:rsidR="00190A8D" w:rsidRPr="00BA7362">
              <w:rPr>
                <w:color w:val="212121"/>
              </w:rPr>
              <w:t xml:space="preserve">de </w:t>
            </w:r>
            <w:r w:rsidR="00190A8D" w:rsidRPr="00BA7362">
              <w:t xml:space="preserve">la réalisation du programme de recherche </w:t>
            </w:r>
            <w:proofErr w:type="gramStart"/>
            <w:r w:rsidR="00190A8D" w:rsidRPr="00BA7362">
              <w:rPr>
                <w:color w:val="212121"/>
              </w:rPr>
              <w:t xml:space="preserve">à </w:t>
            </w:r>
            <w:r w:rsidRPr="00BA7362">
              <w:rPr>
                <w:rFonts w:eastAsia="Times"/>
                <w:b/>
                <w:bCs/>
                <w:rPrChange w:id="12" w:author="Anastasia Morris" w:date="2021-10-04T13:35:00Z">
                  <w:rPr>
                    <w:rFonts w:ascii="Times" w:eastAsia="Times" w:hAnsi="Times" w:cs="Times"/>
                    <w:b/>
                    <w:bCs/>
                  </w:rPr>
                </w:rPrChange>
              </w:rPr>
              <w:t xml:space="preserve"> l’Université</w:t>
            </w:r>
            <w:proofErr w:type="gramEnd"/>
            <w:r w:rsidRPr="00BA7362">
              <w:rPr>
                <w:rFonts w:eastAsia="Times"/>
                <w:b/>
                <w:bCs/>
                <w:rPrChange w:id="13" w:author="Anastasia Morris" w:date="2021-10-04T13:35:00Z">
                  <w:rPr>
                    <w:rFonts w:ascii="Times" w:eastAsia="Times" w:hAnsi="Times" w:cs="Times"/>
                    <w:b/>
                    <w:bCs/>
                  </w:rPr>
                </w:rPrChange>
              </w:rPr>
              <w:t xml:space="preserve"> de </w:t>
            </w:r>
            <w:r w:rsidRPr="00BA7362">
              <w:rPr>
                <w:b/>
                <w:bCs/>
              </w:rPr>
              <w:t>Glasgow</w:t>
            </w:r>
            <w:r w:rsidR="00190A8D" w:rsidRPr="00064F8F">
              <w:t xml:space="preserve"> </w:t>
            </w:r>
            <w:r w:rsidR="00190A8D" w:rsidRPr="00BA7362">
              <w:rPr>
                <w:color w:val="212121"/>
              </w:rPr>
              <w:t xml:space="preserve">pour étudier </w:t>
            </w:r>
            <w:r w:rsidR="00B32E91" w:rsidRPr="00BA7362">
              <w:rPr>
                <w:color w:val="212121"/>
              </w:rPr>
              <w:t xml:space="preserve">la </w:t>
            </w:r>
            <w:r w:rsidR="00713B53" w:rsidRPr="00BA7362">
              <w:rPr>
                <w:color w:val="212121"/>
              </w:rPr>
              <w:t>génétiques</w:t>
            </w:r>
            <w:r w:rsidR="00B32E91" w:rsidRPr="00BA7362">
              <w:rPr>
                <w:color w:val="212121"/>
              </w:rPr>
              <w:t xml:space="preserve"> de la population des moustiques du projet </w:t>
            </w:r>
            <w:proofErr w:type="spellStart"/>
            <w:r w:rsidR="00B32E91" w:rsidRPr="00BA7362">
              <w:rPr>
                <w:color w:val="212121"/>
              </w:rPr>
              <w:t>AvecNet</w:t>
            </w:r>
            <w:proofErr w:type="spellEnd"/>
            <w:r w:rsidR="00190A8D" w:rsidRPr="00BA7362">
              <w:rPr>
                <w:color w:val="212121"/>
              </w:rPr>
              <w:t xml:space="preserve"> </w:t>
            </w:r>
            <w:r w:rsidR="00190A8D" w:rsidRPr="00BA7362">
              <w:t xml:space="preserve">et plus particulièrement pour la réalisation du programme de travail décrit en annexe.  </w:t>
            </w:r>
          </w:p>
          <w:p w14:paraId="660D9B1B" w14:textId="0D011262" w:rsidR="00FE2422" w:rsidRPr="00BA7362" w:rsidRDefault="00FE2422" w:rsidP="00FE2422">
            <w:pPr>
              <w:jc w:val="both"/>
            </w:pPr>
          </w:p>
          <w:p w14:paraId="4C5BE8F8" w14:textId="180EABAF" w:rsidR="00743D8F" w:rsidRPr="00BA7362" w:rsidRDefault="00743D8F" w:rsidP="00743D8F">
            <w:pPr>
              <w:jc w:val="both"/>
            </w:pPr>
            <w:r w:rsidRPr="00BA7362">
              <w:t xml:space="preserve">Le </w:t>
            </w:r>
            <w:r w:rsidRPr="00BA7362">
              <w:rPr>
                <w:b/>
                <w:bCs/>
              </w:rPr>
              <w:t>CNRFP</w:t>
            </w:r>
            <w:r w:rsidRPr="00BA7362">
              <w:t xml:space="preserve"> accepte de fournir le </w:t>
            </w:r>
            <w:r w:rsidRPr="00BA7362">
              <w:rPr>
                <w:b/>
                <w:bCs/>
              </w:rPr>
              <w:t>MATERIEL</w:t>
            </w:r>
            <w:r w:rsidRPr="00BA7362">
              <w:t xml:space="preserve"> </w:t>
            </w:r>
            <w:r w:rsidR="004207B0" w:rsidRPr="00BA7362">
              <w:t>à l’</w:t>
            </w:r>
            <w:r w:rsidR="004207B0" w:rsidRPr="00BA7362">
              <w:rPr>
                <w:rFonts w:eastAsia="Times"/>
                <w:b/>
                <w:bCs/>
                <w:rPrChange w:id="14" w:author="Anastasia Morris" w:date="2021-10-04T13:35:00Z">
                  <w:rPr>
                    <w:rFonts w:ascii="Times" w:eastAsia="Times" w:hAnsi="Times" w:cs="Times"/>
                    <w:b/>
                    <w:bCs/>
                  </w:rPr>
                </w:rPrChange>
              </w:rPr>
              <w:t xml:space="preserve">Université de </w:t>
            </w:r>
            <w:r w:rsidR="004207B0" w:rsidRPr="00BA7362">
              <w:rPr>
                <w:b/>
                <w:bCs/>
              </w:rPr>
              <w:t>Glasgow</w:t>
            </w:r>
            <w:r w:rsidRPr="00064F8F">
              <w:t xml:space="preserve">, ainsi que toutes les informations nécessaires à la conduite de ses travaux, aux termes et conditions définis dans le présent Accord.  </w:t>
            </w:r>
          </w:p>
          <w:p w14:paraId="5D5B42A6" w14:textId="7D054735" w:rsidR="00FE2422" w:rsidRPr="00BA7362" w:rsidRDefault="00FE2422" w:rsidP="00FE2422">
            <w:pPr>
              <w:jc w:val="both"/>
            </w:pPr>
            <w:r w:rsidRPr="00BA7362">
              <w:t xml:space="preserve"> </w:t>
            </w:r>
          </w:p>
          <w:p w14:paraId="1118BF03" w14:textId="77777777" w:rsidR="00FE2422" w:rsidRPr="00BA7362" w:rsidRDefault="00FE2422" w:rsidP="00FE2422">
            <w:pPr>
              <w:jc w:val="both"/>
              <w:rPr>
                <w:i/>
              </w:rPr>
            </w:pPr>
            <w:r w:rsidRPr="00BA7362">
              <w:rPr>
                <w:i/>
              </w:rPr>
              <w:t>[Les informations contenues dans le préambule ont la même valeur juridique que les dispositions principales]</w:t>
            </w:r>
          </w:p>
          <w:p w14:paraId="7D648E5C" w14:textId="77777777" w:rsidR="00FE2422" w:rsidRPr="00BA7362" w:rsidRDefault="00FE2422" w:rsidP="00FE2422">
            <w:pPr>
              <w:jc w:val="both"/>
              <w:rPr>
                <w:i/>
              </w:rPr>
            </w:pPr>
          </w:p>
          <w:p w14:paraId="0D1E15E1" w14:textId="77777777" w:rsidR="00FE2422" w:rsidRPr="00BA7362" w:rsidRDefault="00FE2422" w:rsidP="00FE2422">
            <w:pPr>
              <w:spacing w:after="200" w:line="276" w:lineRule="auto"/>
              <w:jc w:val="center"/>
              <w:rPr>
                <w:sz w:val="36"/>
                <w:szCs w:val="36"/>
              </w:rPr>
            </w:pPr>
            <w:r w:rsidRPr="00BA7362">
              <w:rPr>
                <w:sz w:val="36"/>
                <w:szCs w:val="36"/>
              </w:rPr>
              <w:t>Les Parties conviennent</w:t>
            </w:r>
          </w:p>
          <w:p w14:paraId="563A0026" w14:textId="77777777" w:rsidR="00FE2422" w:rsidRPr="00BA7362" w:rsidRDefault="00FE2422" w:rsidP="00FE2422">
            <w:pPr>
              <w:pStyle w:val="NormalWeb"/>
              <w:spacing w:before="0" w:beforeAutospacing="0" w:after="0" w:afterAutospacing="0"/>
              <w:jc w:val="both"/>
              <w:rPr>
                <w:rFonts w:ascii="Times New Roman" w:hAnsi="Times New Roman" w:cs="Times New Roman"/>
                <w:b/>
                <w:u w:val="single"/>
              </w:rPr>
            </w:pPr>
            <w:r w:rsidRPr="00BA7362">
              <w:rPr>
                <w:rFonts w:ascii="Times New Roman" w:hAnsi="Times New Roman" w:cs="Times New Roman"/>
                <w:b/>
                <w:u w:val="single"/>
              </w:rPr>
              <w:t>Article 1 – Définitions</w:t>
            </w:r>
          </w:p>
          <w:p w14:paraId="0A24A07A" w14:textId="77777777" w:rsidR="00FE2422" w:rsidRPr="00BA7362" w:rsidRDefault="00FE2422" w:rsidP="00FE2422">
            <w:pPr>
              <w:pStyle w:val="NormalWeb"/>
              <w:spacing w:before="0" w:beforeAutospacing="0" w:after="0" w:afterAutospacing="0"/>
              <w:jc w:val="both"/>
              <w:rPr>
                <w:rFonts w:ascii="Times New Roman" w:hAnsi="Times New Roman" w:cs="Times New Roman"/>
              </w:rPr>
            </w:pPr>
          </w:p>
          <w:p w14:paraId="6D836500" w14:textId="77777777" w:rsidR="00E6637A" w:rsidRPr="00BA7362" w:rsidRDefault="00E6637A" w:rsidP="00E6637A">
            <w:pPr>
              <w:numPr>
                <w:ilvl w:val="0"/>
                <w:numId w:val="7"/>
              </w:numPr>
              <w:jc w:val="both"/>
              <w:rPr>
                <w:rFonts w:eastAsia="Times"/>
              </w:rPr>
            </w:pPr>
            <w:r w:rsidRPr="00BA7362">
              <w:rPr>
                <w:rFonts w:eastAsia="Times"/>
                <w:b/>
              </w:rPr>
              <w:t>Accord</w:t>
            </w:r>
            <w:r w:rsidRPr="00BA7362">
              <w:rPr>
                <w:rFonts w:eastAsia="Times"/>
              </w:rPr>
              <w:t xml:space="preserve"> : ce terme désigne le présent accord de transfert d’échantillon biologique. </w:t>
            </w:r>
          </w:p>
          <w:p w14:paraId="64C6ABBB" w14:textId="77777777" w:rsidR="00E6637A" w:rsidRPr="00BA7362" w:rsidRDefault="00E6637A" w:rsidP="00E6637A">
            <w:pPr>
              <w:numPr>
                <w:ilvl w:val="0"/>
                <w:numId w:val="7"/>
              </w:numPr>
              <w:jc w:val="both"/>
              <w:rPr>
                <w:rFonts w:eastAsia="Times"/>
              </w:rPr>
            </w:pPr>
            <w:r w:rsidRPr="00BA7362">
              <w:rPr>
                <w:rFonts w:eastAsia="Times"/>
                <w:b/>
              </w:rPr>
              <w:t>Informations </w:t>
            </w:r>
            <w:r w:rsidRPr="00BA7362">
              <w:rPr>
                <w:rFonts w:eastAsia="Times"/>
              </w:rPr>
              <w:t>: ce terme désigne les informations transmises oralement, par écrit ou de toute autre manière, concernant le Matériel.</w:t>
            </w:r>
          </w:p>
          <w:p w14:paraId="34B71327" w14:textId="77777777" w:rsidR="00E6637A" w:rsidRPr="00BA7362" w:rsidRDefault="00E6637A" w:rsidP="00E6637A">
            <w:pPr>
              <w:numPr>
                <w:ilvl w:val="0"/>
                <w:numId w:val="7"/>
              </w:numPr>
              <w:jc w:val="both"/>
              <w:rPr>
                <w:rFonts w:eastAsia="Times"/>
              </w:rPr>
            </w:pPr>
            <w:r w:rsidRPr="00BA7362">
              <w:rPr>
                <w:rFonts w:eastAsia="Times"/>
                <w:b/>
              </w:rPr>
              <w:t>Matériel </w:t>
            </w:r>
            <w:r w:rsidRPr="00BA7362">
              <w:rPr>
                <w:rFonts w:eastAsia="Times"/>
              </w:rPr>
              <w:t>: ce terme désigne les échantillons biologiques qui font l’objet de cet accord.</w:t>
            </w:r>
          </w:p>
          <w:p w14:paraId="6E66A06C" w14:textId="05DD211C" w:rsidR="00E6637A" w:rsidRPr="00064F8F" w:rsidRDefault="00E6637A" w:rsidP="00E6637A">
            <w:pPr>
              <w:numPr>
                <w:ilvl w:val="0"/>
                <w:numId w:val="7"/>
              </w:numPr>
              <w:jc w:val="both"/>
              <w:rPr>
                <w:rFonts w:eastAsia="Times"/>
              </w:rPr>
            </w:pPr>
            <w:r w:rsidRPr="00BA7362">
              <w:rPr>
                <w:rFonts w:eastAsia="Times"/>
                <w:b/>
              </w:rPr>
              <w:t>Partie(s)</w:t>
            </w:r>
            <w:r w:rsidRPr="00BA7362">
              <w:rPr>
                <w:rFonts w:eastAsia="Times"/>
              </w:rPr>
              <w:t xml:space="preserve"> : ce terme désigne le </w:t>
            </w:r>
            <w:r w:rsidRPr="00BA7362">
              <w:rPr>
                <w:rFonts w:eastAsia="Times"/>
                <w:b/>
                <w:bCs/>
              </w:rPr>
              <w:t>CNRFP</w:t>
            </w:r>
            <w:r w:rsidRPr="00BA7362">
              <w:rPr>
                <w:rFonts w:eastAsia="Times"/>
              </w:rPr>
              <w:t xml:space="preserve"> et </w:t>
            </w:r>
            <w:r w:rsidR="004207B0" w:rsidRPr="00BA7362">
              <w:rPr>
                <w:rFonts w:eastAsia="Times"/>
              </w:rPr>
              <w:t>l’</w:t>
            </w:r>
            <w:r w:rsidR="004207B0" w:rsidRPr="00BA7362">
              <w:rPr>
                <w:rFonts w:eastAsia="Times"/>
                <w:b/>
                <w:bCs/>
                <w:rPrChange w:id="15" w:author="Anastasia Morris" w:date="2021-10-04T13:35:00Z">
                  <w:rPr>
                    <w:rFonts w:ascii="Times" w:eastAsia="Times" w:hAnsi="Times" w:cs="Times"/>
                    <w:b/>
                    <w:bCs/>
                  </w:rPr>
                </w:rPrChange>
              </w:rPr>
              <w:t>Université de Glasgow</w:t>
            </w:r>
            <w:r w:rsidRPr="00BA7362">
              <w:rPr>
                <w:rFonts w:eastAsia="Times"/>
                <w:b/>
                <w:bCs/>
              </w:rPr>
              <w:t>.</w:t>
            </w:r>
          </w:p>
          <w:p w14:paraId="05F6D092" w14:textId="77777777" w:rsidR="00FE2422" w:rsidRPr="00BA7362" w:rsidRDefault="00FE2422" w:rsidP="00FE2422">
            <w:pPr>
              <w:pStyle w:val="NormalWeb"/>
              <w:spacing w:before="0" w:beforeAutospacing="0" w:after="0" w:afterAutospacing="0"/>
              <w:jc w:val="both"/>
              <w:rPr>
                <w:rFonts w:ascii="Times New Roman" w:hAnsi="Times New Roman" w:cs="Times New Roman"/>
                <w:b/>
                <w:u w:val="single"/>
              </w:rPr>
            </w:pPr>
          </w:p>
          <w:p w14:paraId="68AC19F3" w14:textId="77777777" w:rsidR="00FE2422" w:rsidRPr="00BA7362" w:rsidRDefault="00FE2422" w:rsidP="00FE2422">
            <w:pPr>
              <w:pStyle w:val="NormalWeb"/>
              <w:spacing w:before="0" w:beforeAutospacing="0" w:after="0" w:afterAutospacing="0"/>
              <w:jc w:val="both"/>
              <w:rPr>
                <w:rFonts w:ascii="Times New Roman" w:hAnsi="Times New Roman" w:cs="Times New Roman"/>
                <w:b/>
                <w:u w:val="single"/>
              </w:rPr>
            </w:pPr>
            <w:r w:rsidRPr="00BA7362">
              <w:rPr>
                <w:rFonts w:ascii="Times New Roman" w:hAnsi="Times New Roman" w:cs="Times New Roman"/>
                <w:b/>
                <w:u w:val="single"/>
              </w:rPr>
              <w:t>Article 2 – Objet de l’Accord</w:t>
            </w:r>
          </w:p>
          <w:p w14:paraId="2D6C5FDD" w14:textId="77777777" w:rsidR="00FE2422" w:rsidRPr="00BA7362" w:rsidRDefault="00FE2422" w:rsidP="00FE2422">
            <w:pPr>
              <w:pStyle w:val="NormalWeb"/>
              <w:spacing w:before="0" w:beforeAutospacing="0" w:after="0" w:afterAutospacing="0"/>
              <w:jc w:val="both"/>
              <w:rPr>
                <w:rFonts w:ascii="Times New Roman" w:hAnsi="Times New Roman" w:cs="Times New Roman"/>
              </w:rPr>
            </w:pPr>
          </w:p>
          <w:p w14:paraId="06A1D3E9" w14:textId="15F1F9A0" w:rsidR="00E6637A" w:rsidRPr="00BA7362" w:rsidRDefault="00E6637A" w:rsidP="00E6637A">
            <w:pPr>
              <w:tabs>
                <w:tab w:val="left" w:pos="3119"/>
                <w:tab w:val="left" w:pos="4536"/>
                <w:tab w:val="left" w:pos="7938"/>
                <w:tab w:val="right" w:pos="9923"/>
              </w:tabs>
              <w:jc w:val="both"/>
              <w:rPr>
                <w:rFonts w:eastAsia="Times"/>
              </w:rPr>
            </w:pPr>
            <w:r w:rsidRPr="00BA7362">
              <w:rPr>
                <w:rFonts w:eastAsia="Times"/>
              </w:rPr>
              <w:t xml:space="preserve">2.1 Le </w:t>
            </w:r>
            <w:r w:rsidRPr="00BA7362">
              <w:rPr>
                <w:rFonts w:eastAsia="Times"/>
                <w:b/>
              </w:rPr>
              <w:t>CNRFP</w:t>
            </w:r>
            <w:r w:rsidRPr="00BA7362">
              <w:rPr>
                <w:rFonts w:eastAsia="Times"/>
              </w:rPr>
              <w:t xml:space="preserve"> s’engage à fournir </w:t>
            </w:r>
            <w:r w:rsidR="004207B0" w:rsidRPr="00BA7362">
              <w:rPr>
                <w:rFonts w:eastAsia="Times"/>
              </w:rPr>
              <w:t xml:space="preserve">à </w:t>
            </w:r>
            <w:r w:rsidR="004207B0" w:rsidRPr="00BA7362">
              <w:rPr>
                <w:rFonts w:eastAsia="Times"/>
                <w:bCs/>
                <w:rPrChange w:id="16" w:author="Anastasia Morris" w:date="2021-10-04T13:35:00Z">
                  <w:rPr>
                    <w:rFonts w:ascii="Times" w:eastAsia="Times" w:hAnsi="Times" w:cs="Times"/>
                    <w:bCs/>
                  </w:rPr>
                </w:rPrChange>
              </w:rPr>
              <w:t>l’</w:t>
            </w:r>
            <w:r w:rsidR="004207B0" w:rsidRPr="00BA7362">
              <w:rPr>
                <w:rFonts w:eastAsia="Times"/>
                <w:b/>
                <w:bCs/>
                <w:rPrChange w:id="17" w:author="Anastasia Morris" w:date="2021-10-04T13:35:00Z">
                  <w:rPr>
                    <w:rFonts w:ascii="Times" w:eastAsia="Times" w:hAnsi="Times" w:cs="Times"/>
                    <w:b/>
                    <w:bCs/>
                  </w:rPr>
                </w:rPrChange>
              </w:rPr>
              <w:t xml:space="preserve">Université de </w:t>
            </w:r>
            <w:r w:rsidR="004207B0" w:rsidRPr="00BA7362">
              <w:rPr>
                <w:rFonts w:eastAsia="Times"/>
                <w:b/>
                <w:bCs/>
              </w:rPr>
              <w:t>Glasgow</w:t>
            </w:r>
            <w:r w:rsidRPr="00064F8F">
              <w:rPr>
                <w:rFonts w:eastAsia="Times"/>
              </w:rPr>
              <w:t xml:space="preserve"> le </w:t>
            </w:r>
            <w:r w:rsidRPr="00BA7362">
              <w:rPr>
                <w:rFonts w:eastAsia="Times"/>
                <w:b/>
              </w:rPr>
              <w:t>MATERIEL</w:t>
            </w:r>
            <w:r w:rsidRPr="00BA7362">
              <w:rPr>
                <w:rFonts w:eastAsia="Times"/>
              </w:rPr>
              <w:t xml:space="preserve"> à compter de la signature du présent Accord, et accorde à </w:t>
            </w:r>
            <w:r w:rsidR="008A433A" w:rsidRPr="00BA7362">
              <w:rPr>
                <w:rFonts w:eastAsia="Times"/>
              </w:rPr>
              <w:t>l’</w:t>
            </w:r>
            <w:r w:rsidR="008A433A" w:rsidRPr="00BA7362">
              <w:rPr>
                <w:rFonts w:eastAsia="Times"/>
                <w:b/>
                <w:bCs/>
              </w:rPr>
              <w:t>Université</w:t>
            </w:r>
            <w:r w:rsidR="004207B0" w:rsidRPr="00BA7362">
              <w:rPr>
                <w:rFonts w:eastAsia="Times"/>
                <w:b/>
                <w:bCs/>
              </w:rPr>
              <w:t xml:space="preserve"> </w:t>
            </w:r>
            <w:r w:rsidR="008A433A" w:rsidRPr="00BA7362">
              <w:rPr>
                <w:rFonts w:eastAsia="Times"/>
                <w:b/>
                <w:bCs/>
              </w:rPr>
              <w:t>de</w:t>
            </w:r>
            <w:r w:rsidR="004207B0" w:rsidRPr="00BA7362">
              <w:rPr>
                <w:rFonts w:eastAsia="Times"/>
                <w:b/>
                <w:bCs/>
              </w:rPr>
              <w:t xml:space="preserve"> Glasgow</w:t>
            </w:r>
            <w:r w:rsidRPr="00BA7362">
              <w:rPr>
                <w:rFonts w:eastAsia="Times"/>
              </w:rPr>
              <w:t xml:space="preserve">, qui l’accepte, un droit temporaire et non </w:t>
            </w:r>
            <w:r w:rsidRPr="00BA7362">
              <w:rPr>
                <w:rFonts w:eastAsia="Times"/>
              </w:rPr>
              <w:lastRenderedPageBreak/>
              <w:t xml:space="preserve">exclusif d’utilisation du </w:t>
            </w:r>
            <w:r w:rsidRPr="00BA7362">
              <w:rPr>
                <w:rFonts w:eastAsia="Times"/>
                <w:b/>
              </w:rPr>
              <w:t>MATERIEL</w:t>
            </w:r>
            <w:r w:rsidRPr="00BA7362">
              <w:rPr>
                <w:rFonts w:eastAsia="Times"/>
              </w:rPr>
              <w:t xml:space="preserve"> en vue de la réalisation du programme de travail décrit en Annexe du présent Accord et à l'exclusion de toute autre utilisation.  </w:t>
            </w:r>
          </w:p>
          <w:p w14:paraId="094B46FF" w14:textId="77777777" w:rsidR="00E6637A" w:rsidRPr="00BA7362" w:rsidRDefault="00E6637A" w:rsidP="00E6637A">
            <w:pPr>
              <w:tabs>
                <w:tab w:val="left" w:pos="3119"/>
                <w:tab w:val="left" w:pos="4536"/>
                <w:tab w:val="left" w:pos="7938"/>
                <w:tab w:val="right" w:pos="9923"/>
              </w:tabs>
              <w:jc w:val="both"/>
              <w:rPr>
                <w:rFonts w:eastAsia="Times"/>
              </w:rPr>
            </w:pPr>
          </w:p>
          <w:p w14:paraId="27EF64B4" w14:textId="7F021ACE" w:rsidR="00E6637A" w:rsidRPr="00BA7362" w:rsidRDefault="00E6637A" w:rsidP="00E6637A">
            <w:pPr>
              <w:tabs>
                <w:tab w:val="left" w:pos="3119"/>
                <w:tab w:val="left" w:pos="4536"/>
                <w:tab w:val="left" w:pos="7938"/>
                <w:tab w:val="right" w:pos="9923"/>
              </w:tabs>
              <w:jc w:val="both"/>
              <w:rPr>
                <w:rFonts w:eastAsia="Times"/>
              </w:rPr>
            </w:pPr>
            <w:r w:rsidRPr="00BA7362">
              <w:rPr>
                <w:rFonts w:eastAsia="Times"/>
              </w:rPr>
              <w:t xml:space="preserve">2.2 </w:t>
            </w:r>
            <w:r w:rsidR="004207B0" w:rsidRPr="00BA7362">
              <w:rPr>
                <w:rFonts w:eastAsia="Times"/>
                <w:b/>
                <w:bCs/>
                <w:rPrChange w:id="18" w:author="Anastasia Morris" w:date="2021-10-04T13:35:00Z">
                  <w:rPr>
                    <w:rFonts w:ascii="Times" w:eastAsia="Times" w:hAnsi="Times" w:cs="Times"/>
                    <w:b/>
                    <w:bCs/>
                  </w:rPr>
                </w:rPrChange>
              </w:rPr>
              <w:t xml:space="preserve">L’Université de </w:t>
            </w:r>
            <w:r w:rsidR="004207B0" w:rsidRPr="00BA7362">
              <w:rPr>
                <w:rFonts w:eastAsia="Times"/>
                <w:b/>
                <w:bCs/>
              </w:rPr>
              <w:t>Glasgow</w:t>
            </w:r>
            <w:r w:rsidRPr="00064F8F">
              <w:rPr>
                <w:rFonts w:eastAsia="Times"/>
              </w:rPr>
              <w:t xml:space="preserve"> n’est donc pas autorisé à utiliser le </w:t>
            </w:r>
            <w:r w:rsidRPr="00BA7362">
              <w:rPr>
                <w:rFonts w:eastAsia="Times"/>
                <w:b/>
              </w:rPr>
              <w:t>MATERIEL</w:t>
            </w:r>
            <w:r w:rsidRPr="00BA7362">
              <w:rPr>
                <w:rFonts w:eastAsia="Times"/>
              </w:rPr>
              <w:t xml:space="preserve"> au-delà de la durée du présent Accord et à d'autres fins, sauf nouvel accord écrit et préalable du </w:t>
            </w:r>
            <w:r w:rsidRPr="00BA7362">
              <w:rPr>
                <w:rFonts w:eastAsia="Times"/>
                <w:b/>
              </w:rPr>
              <w:t>CNRFP</w:t>
            </w:r>
            <w:r w:rsidRPr="00BA7362">
              <w:rPr>
                <w:rFonts w:eastAsia="Times"/>
              </w:rPr>
              <w:t xml:space="preserve">. </w:t>
            </w:r>
          </w:p>
          <w:p w14:paraId="25F70C7B" w14:textId="77777777" w:rsidR="00E6637A" w:rsidRPr="00BA7362" w:rsidRDefault="00E6637A" w:rsidP="00E6637A">
            <w:pPr>
              <w:tabs>
                <w:tab w:val="left" w:pos="3119"/>
                <w:tab w:val="left" w:pos="4536"/>
                <w:tab w:val="left" w:pos="7938"/>
                <w:tab w:val="right" w:pos="9923"/>
              </w:tabs>
              <w:jc w:val="both"/>
              <w:rPr>
                <w:rFonts w:eastAsia="Times"/>
              </w:rPr>
            </w:pPr>
            <w:r w:rsidRPr="00BA7362">
              <w:rPr>
                <w:rFonts w:eastAsia="Times"/>
              </w:rPr>
              <w:t xml:space="preserve"> </w:t>
            </w:r>
          </w:p>
          <w:p w14:paraId="11A6A247" w14:textId="77777777" w:rsidR="00E6637A" w:rsidRPr="00BA7362" w:rsidRDefault="00E6637A" w:rsidP="00E6637A">
            <w:pPr>
              <w:tabs>
                <w:tab w:val="left" w:pos="3119"/>
                <w:tab w:val="left" w:pos="4536"/>
                <w:tab w:val="left" w:pos="7938"/>
                <w:tab w:val="right" w:pos="9923"/>
              </w:tabs>
              <w:jc w:val="both"/>
              <w:rPr>
                <w:rFonts w:eastAsia="Times"/>
              </w:rPr>
            </w:pPr>
            <w:r w:rsidRPr="00BA7362">
              <w:rPr>
                <w:rFonts w:eastAsia="Times"/>
              </w:rPr>
              <w:t xml:space="preserve">Le </w:t>
            </w:r>
            <w:r w:rsidRPr="00BA7362">
              <w:rPr>
                <w:rFonts w:eastAsia="Times"/>
                <w:b/>
              </w:rPr>
              <w:t>MATERIEL</w:t>
            </w:r>
            <w:r w:rsidRPr="00BA7362">
              <w:rPr>
                <w:rFonts w:eastAsia="Times"/>
              </w:rPr>
              <w:t xml:space="preserve"> ne pourra notamment pas être utilisé dans le cadre de recherches impliquant la participation d'un tiers, sauf autorisation écrite et préalable du </w:t>
            </w:r>
            <w:r w:rsidRPr="00BA7362">
              <w:rPr>
                <w:rFonts w:eastAsia="Times"/>
                <w:b/>
              </w:rPr>
              <w:t>CNRFP</w:t>
            </w:r>
            <w:r w:rsidRPr="00BA7362">
              <w:rPr>
                <w:rFonts w:eastAsia="Times"/>
              </w:rPr>
              <w:t xml:space="preserve">. </w:t>
            </w:r>
          </w:p>
          <w:p w14:paraId="40AC3E3B" w14:textId="77777777" w:rsidR="00E6637A" w:rsidRPr="00BA7362" w:rsidRDefault="00E6637A" w:rsidP="00E6637A">
            <w:pPr>
              <w:tabs>
                <w:tab w:val="left" w:pos="3119"/>
                <w:tab w:val="left" w:pos="4536"/>
                <w:tab w:val="left" w:pos="7938"/>
                <w:tab w:val="right" w:pos="9923"/>
              </w:tabs>
              <w:jc w:val="both"/>
              <w:rPr>
                <w:rFonts w:eastAsia="Times"/>
              </w:rPr>
            </w:pPr>
            <w:r w:rsidRPr="00BA7362">
              <w:rPr>
                <w:rFonts w:eastAsia="Times"/>
              </w:rPr>
              <w:t xml:space="preserve"> </w:t>
            </w:r>
          </w:p>
          <w:p w14:paraId="2ADC3F5E" w14:textId="28586550" w:rsidR="00E6637A" w:rsidRPr="00BA7362" w:rsidRDefault="00E6637A" w:rsidP="00E6637A">
            <w:pPr>
              <w:tabs>
                <w:tab w:val="left" w:pos="3119"/>
                <w:tab w:val="left" w:pos="4536"/>
                <w:tab w:val="left" w:pos="7938"/>
                <w:tab w:val="right" w:pos="9923"/>
              </w:tabs>
              <w:jc w:val="both"/>
              <w:rPr>
                <w:rFonts w:eastAsia="Times"/>
              </w:rPr>
            </w:pPr>
            <w:r w:rsidRPr="00BA7362">
              <w:rPr>
                <w:rFonts w:eastAsia="Times"/>
              </w:rPr>
              <w:t xml:space="preserve">2.3 Le </w:t>
            </w:r>
            <w:r w:rsidRPr="00BA7362">
              <w:rPr>
                <w:rFonts w:eastAsia="Times"/>
                <w:b/>
              </w:rPr>
              <w:t>MATERIEL</w:t>
            </w:r>
            <w:r w:rsidRPr="00BA7362">
              <w:rPr>
                <w:rFonts w:eastAsia="Times"/>
              </w:rPr>
              <w:t xml:space="preserve"> ne sera transmis à aucun tiers autre que les collaborateurs impliqués dans la réalisation du programme de travail et travaillant directement sous l'autorité du responsable du laboratoire destinataire, conformément à l'Annexe du présent </w:t>
            </w:r>
            <w:r w:rsidRPr="00BA7362">
              <w:rPr>
                <w:rFonts w:eastAsia="Times"/>
                <w:b/>
              </w:rPr>
              <w:t>Accord</w:t>
            </w:r>
            <w:r w:rsidRPr="00BA7362">
              <w:rPr>
                <w:rFonts w:eastAsia="Times"/>
              </w:rPr>
              <w:t xml:space="preserve"> ; </w:t>
            </w:r>
            <w:r w:rsidR="004207B0" w:rsidRPr="00BA7362">
              <w:rPr>
                <w:rFonts w:eastAsia="Times"/>
                <w:b/>
                <w:bCs/>
                <w:rPrChange w:id="19" w:author="Anastasia Morris" w:date="2021-10-04T13:35:00Z">
                  <w:rPr>
                    <w:rFonts w:ascii="Times" w:eastAsia="Times" w:hAnsi="Times" w:cs="Times"/>
                    <w:b/>
                    <w:bCs/>
                  </w:rPr>
                </w:rPrChange>
              </w:rPr>
              <w:t xml:space="preserve">l’Université de </w:t>
            </w:r>
            <w:r w:rsidR="004207B0" w:rsidRPr="00BA7362">
              <w:rPr>
                <w:rFonts w:eastAsia="Times"/>
                <w:b/>
                <w:bCs/>
              </w:rPr>
              <w:t>Glasgo</w:t>
            </w:r>
            <w:r w:rsidR="004207B0" w:rsidRPr="00064F8F">
              <w:rPr>
                <w:rFonts w:eastAsia="Times"/>
                <w:b/>
                <w:bCs/>
              </w:rPr>
              <w:t>w</w:t>
            </w:r>
            <w:r w:rsidRPr="00BA7362">
              <w:rPr>
                <w:rFonts w:eastAsia="Times"/>
              </w:rPr>
              <w:t xml:space="preserve"> garantit le </w:t>
            </w:r>
            <w:r w:rsidRPr="00BA7362">
              <w:rPr>
                <w:rFonts w:eastAsia="Times"/>
                <w:b/>
              </w:rPr>
              <w:t>CNRFP</w:t>
            </w:r>
            <w:r w:rsidRPr="00BA7362">
              <w:rPr>
                <w:rFonts w:eastAsia="Times"/>
              </w:rPr>
              <w:t xml:space="preserve"> de l’acceptation et du respect par ses collaborateurs des dispositions du présent </w:t>
            </w:r>
            <w:r w:rsidRPr="00BA7362">
              <w:rPr>
                <w:rFonts w:eastAsia="Times"/>
                <w:b/>
              </w:rPr>
              <w:t>Accord</w:t>
            </w:r>
            <w:r w:rsidRPr="00BA7362">
              <w:rPr>
                <w:rFonts w:eastAsia="Times"/>
              </w:rPr>
              <w:t xml:space="preserve">.  </w:t>
            </w:r>
          </w:p>
          <w:p w14:paraId="5E77BC22" w14:textId="77777777" w:rsidR="00E6637A" w:rsidRPr="00BA7362" w:rsidRDefault="00E6637A" w:rsidP="00E6637A">
            <w:pPr>
              <w:tabs>
                <w:tab w:val="left" w:pos="3119"/>
                <w:tab w:val="left" w:pos="4536"/>
                <w:tab w:val="left" w:pos="7938"/>
                <w:tab w:val="right" w:pos="9923"/>
              </w:tabs>
              <w:jc w:val="both"/>
              <w:rPr>
                <w:rFonts w:eastAsia="Times"/>
              </w:rPr>
            </w:pPr>
            <w:r w:rsidRPr="00BA7362">
              <w:rPr>
                <w:rFonts w:eastAsia="Times"/>
              </w:rPr>
              <w:t xml:space="preserve"> </w:t>
            </w:r>
          </w:p>
          <w:p w14:paraId="32794D07" w14:textId="77777777" w:rsidR="00E6637A" w:rsidRPr="00BA7362" w:rsidRDefault="00E6637A" w:rsidP="00E6637A">
            <w:pPr>
              <w:tabs>
                <w:tab w:val="left" w:pos="3119"/>
                <w:tab w:val="left" w:pos="4536"/>
                <w:tab w:val="left" w:pos="7938"/>
                <w:tab w:val="right" w:pos="9923"/>
              </w:tabs>
              <w:jc w:val="both"/>
              <w:rPr>
                <w:rFonts w:eastAsia="Times"/>
              </w:rPr>
            </w:pPr>
            <w:r w:rsidRPr="00BA7362">
              <w:rPr>
                <w:rFonts w:eastAsia="Times"/>
              </w:rPr>
              <w:t xml:space="preserve">2.4 Aucune personne n'est autorisée à transporter ou à envoyer le </w:t>
            </w:r>
            <w:r w:rsidRPr="00BA7362">
              <w:rPr>
                <w:rFonts w:eastAsia="Times"/>
                <w:b/>
              </w:rPr>
              <w:t>MATERIEL</w:t>
            </w:r>
            <w:r w:rsidRPr="00BA7362">
              <w:rPr>
                <w:rFonts w:eastAsia="Times"/>
              </w:rPr>
              <w:t xml:space="preserve"> vers une destination autre que le laboratoire destinataire ou les laboratoires autorisés tels que visés à l'Annexe.  </w:t>
            </w:r>
          </w:p>
          <w:p w14:paraId="728CD5DD" w14:textId="77777777" w:rsidR="00E6637A" w:rsidRPr="00BA7362" w:rsidRDefault="00E6637A" w:rsidP="00E6637A">
            <w:pPr>
              <w:tabs>
                <w:tab w:val="left" w:pos="3119"/>
                <w:tab w:val="left" w:pos="4536"/>
                <w:tab w:val="left" w:pos="7938"/>
                <w:tab w:val="right" w:pos="9923"/>
              </w:tabs>
              <w:jc w:val="both"/>
              <w:rPr>
                <w:rFonts w:eastAsia="Times"/>
              </w:rPr>
            </w:pPr>
            <w:r w:rsidRPr="00BA7362">
              <w:rPr>
                <w:rFonts w:eastAsia="Times"/>
              </w:rPr>
              <w:t xml:space="preserve"> </w:t>
            </w:r>
          </w:p>
          <w:p w14:paraId="1FF574B3" w14:textId="6873D9D4" w:rsidR="00E6637A" w:rsidRPr="00BA7362" w:rsidRDefault="00E6637A" w:rsidP="00E6637A">
            <w:pPr>
              <w:tabs>
                <w:tab w:val="left" w:pos="3119"/>
                <w:tab w:val="left" w:pos="4536"/>
                <w:tab w:val="left" w:pos="7938"/>
                <w:tab w:val="right" w:pos="9923"/>
              </w:tabs>
              <w:jc w:val="both"/>
              <w:rPr>
                <w:rFonts w:eastAsia="Times"/>
              </w:rPr>
            </w:pPr>
            <w:r w:rsidRPr="00BA7362">
              <w:rPr>
                <w:rFonts w:eastAsia="Times"/>
              </w:rPr>
              <w:t>2.5 Les laboratoires autorisés, figurant à l'Annexe pourront éventuellement être modifiés à la demande de</w:t>
            </w:r>
            <w:r w:rsidR="004207B0" w:rsidRPr="00BA7362">
              <w:rPr>
                <w:rFonts w:eastAsia="Times"/>
                <w:b/>
                <w:bCs/>
              </w:rPr>
              <w:t xml:space="preserve"> </w:t>
            </w:r>
            <w:r w:rsidR="004207B0" w:rsidRPr="00BA7362">
              <w:rPr>
                <w:rFonts w:eastAsia="Times"/>
                <w:b/>
                <w:bCs/>
                <w:rPrChange w:id="20" w:author="Anastasia Morris" w:date="2021-10-04T13:35:00Z">
                  <w:rPr>
                    <w:rFonts w:ascii="Times" w:eastAsia="Times" w:hAnsi="Times" w:cs="Times"/>
                    <w:b/>
                    <w:bCs/>
                  </w:rPr>
                </w:rPrChange>
              </w:rPr>
              <w:t xml:space="preserve">l’Université de </w:t>
            </w:r>
            <w:r w:rsidR="004207B0" w:rsidRPr="00BA7362">
              <w:rPr>
                <w:rFonts w:eastAsia="Times"/>
                <w:b/>
                <w:bCs/>
              </w:rPr>
              <w:t>Glasgow</w:t>
            </w:r>
            <w:r w:rsidRPr="00064F8F">
              <w:rPr>
                <w:rFonts w:eastAsia="Times"/>
              </w:rPr>
              <w:t xml:space="preserve">, acceptée par le </w:t>
            </w:r>
            <w:r w:rsidRPr="00BA7362">
              <w:rPr>
                <w:rFonts w:eastAsia="Times"/>
                <w:b/>
              </w:rPr>
              <w:t>CNRFP</w:t>
            </w:r>
            <w:r w:rsidRPr="00BA7362">
              <w:rPr>
                <w:rFonts w:eastAsia="Times"/>
              </w:rPr>
              <w:t xml:space="preserve"> et uniquement par voie d'avenant entre les Parties.</w:t>
            </w:r>
          </w:p>
          <w:p w14:paraId="48D18793" w14:textId="77777777" w:rsidR="00FE2422" w:rsidRPr="00BA7362" w:rsidRDefault="00FE2422" w:rsidP="00FE2422">
            <w:pPr>
              <w:pStyle w:val="TitreturquoiseContrat"/>
              <w:rPr>
                <w:rFonts w:ascii="Times New Roman" w:hAnsi="Times New Roman" w:cs="Times New Roman"/>
                <w:color w:val="auto"/>
                <w:sz w:val="24"/>
                <w:szCs w:val="24"/>
              </w:rPr>
            </w:pPr>
          </w:p>
          <w:p w14:paraId="294AFA41" w14:textId="77777777" w:rsidR="00FE2422" w:rsidRPr="00BA7362" w:rsidRDefault="00FE2422" w:rsidP="00FE2422">
            <w:pPr>
              <w:pStyle w:val="TitreturquoiseContrat"/>
              <w:rPr>
                <w:rFonts w:ascii="Times New Roman" w:hAnsi="Times New Roman" w:cs="Times New Roman"/>
                <w:color w:val="auto"/>
                <w:sz w:val="24"/>
                <w:szCs w:val="24"/>
              </w:rPr>
            </w:pPr>
          </w:p>
          <w:p w14:paraId="3C6F6003" w14:textId="77777777" w:rsidR="00FE2422" w:rsidRPr="00BA7362" w:rsidRDefault="00FE2422" w:rsidP="00FE2422">
            <w:pPr>
              <w:pStyle w:val="NormalWeb"/>
              <w:spacing w:before="0" w:beforeAutospacing="0" w:after="0" w:afterAutospacing="0"/>
              <w:jc w:val="both"/>
              <w:rPr>
                <w:rFonts w:ascii="Times New Roman" w:hAnsi="Times New Roman" w:cs="Times New Roman"/>
                <w:b/>
                <w:u w:val="single"/>
              </w:rPr>
            </w:pPr>
            <w:r w:rsidRPr="00BA7362">
              <w:rPr>
                <w:rFonts w:ascii="Times New Roman" w:hAnsi="Times New Roman" w:cs="Times New Roman"/>
                <w:b/>
                <w:u w:val="single"/>
              </w:rPr>
              <w:t>Article 3 – Obligations d’information</w:t>
            </w:r>
          </w:p>
          <w:p w14:paraId="17C3291C" w14:textId="77777777" w:rsidR="00FE2422" w:rsidRPr="00BA7362" w:rsidRDefault="00FE2422" w:rsidP="00FE2422">
            <w:pPr>
              <w:pStyle w:val="NormalWeb"/>
              <w:spacing w:before="0" w:beforeAutospacing="0" w:after="0" w:afterAutospacing="0"/>
              <w:jc w:val="both"/>
              <w:rPr>
                <w:rFonts w:ascii="Times New Roman" w:hAnsi="Times New Roman" w:cs="Times New Roman"/>
              </w:rPr>
            </w:pPr>
          </w:p>
          <w:p w14:paraId="3B0DF787" w14:textId="7738CFD9" w:rsidR="00B755B9" w:rsidRPr="00BA7362" w:rsidRDefault="004207B0" w:rsidP="00B755B9">
            <w:pPr>
              <w:tabs>
                <w:tab w:val="left" w:pos="3119"/>
                <w:tab w:val="left" w:pos="4536"/>
                <w:tab w:val="left" w:pos="7938"/>
                <w:tab w:val="right" w:pos="9923"/>
              </w:tabs>
              <w:jc w:val="both"/>
              <w:rPr>
                <w:rFonts w:eastAsia="Times"/>
              </w:rPr>
            </w:pPr>
            <w:r w:rsidRPr="00BA7362">
              <w:rPr>
                <w:rFonts w:eastAsia="Times"/>
                <w:b/>
                <w:bCs/>
                <w:rPrChange w:id="21" w:author="Anastasia Morris" w:date="2021-10-04T13:35:00Z">
                  <w:rPr>
                    <w:rFonts w:ascii="Times" w:eastAsia="Times" w:hAnsi="Times" w:cs="Times"/>
                    <w:b/>
                    <w:bCs/>
                  </w:rPr>
                </w:rPrChange>
              </w:rPr>
              <w:t xml:space="preserve">L’Université de </w:t>
            </w:r>
            <w:r w:rsidRPr="00BA7362">
              <w:rPr>
                <w:rFonts w:eastAsia="Times"/>
                <w:b/>
                <w:bCs/>
              </w:rPr>
              <w:t>Glasgow</w:t>
            </w:r>
            <w:r w:rsidR="00B755B9" w:rsidRPr="00BA7362">
              <w:rPr>
                <w:rFonts w:eastAsia="Times"/>
              </w:rPr>
              <w:t xml:space="preserve"> informe le </w:t>
            </w:r>
            <w:r w:rsidR="00B755B9" w:rsidRPr="00BA7362">
              <w:rPr>
                <w:rFonts w:eastAsia="Times"/>
                <w:b/>
              </w:rPr>
              <w:t>CNRFP</w:t>
            </w:r>
            <w:r w:rsidR="00B755B9" w:rsidRPr="00BA7362">
              <w:rPr>
                <w:rFonts w:eastAsia="Times"/>
              </w:rPr>
              <w:t xml:space="preserve">, de manière régulière et confidentielle, des résultats de ses travaux obtenus avec ou à partir du </w:t>
            </w:r>
            <w:r w:rsidR="00B755B9" w:rsidRPr="00BA7362">
              <w:rPr>
                <w:rFonts w:eastAsia="Times"/>
                <w:b/>
              </w:rPr>
              <w:t>MATERIEL</w:t>
            </w:r>
            <w:r w:rsidR="00B755B9" w:rsidRPr="00BA7362">
              <w:rPr>
                <w:rFonts w:eastAsia="Times"/>
              </w:rPr>
              <w:t xml:space="preserve">.  </w:t>
            </w:r>
          </w:p>
          <w:p w14:paraId="21DDC4F2" w14:textId="77777777" w:rsidR="00B755B9" w:rsidRPr="00BA7362" w:rsidRDefault="00B755B9" w:rsidP="00B755B9">
            <w:pPr>
              <w:tabs>
                <w:tab w:val="left" w:pos="3119"/>
                <w:tab w:val="left" w:pos="4536"/>
                <w:tab w:val="left" w:pos="7938"/>
                <w:tab w:val="right" w:pos="9923"/>
              </w:tabs>
              <w:jc w:val="both"/>
              <w:rPr>
                <w:rFonts w:eastAsia="Times"/>
              </w:rPr>
            </w:pPr>
            <w:r w:rsidRPr="00BA7362">
              <w:rPr>
                <w:rFonts w:eastAsia="Times"/>
              </w:rPr>
              <w:t xml:space="preserve"> </w:t>
            </w:r>
          </w:p>
          <w:p w14:paraId="53D935A7" w14:textId="77777777" w:rsidR="00B755B9" w:rsidRPr="00BA7362" w:rsidRDefault="00B755B9" w:rsidP="00B755B9">
            <w:pPr>
              <w:tabs>
                <w:tab w:val="left" w:pos="3119"/>
                <w:tab w:val="left" w:pos="4536"/>
                <w:tab w:val="left" w:pos="7938"/>
                <w:tab w:val="right" w:pos="9923"/>
              </w:tabs>
              <w:jc w:val="both"/>
              <w:rPr>
                <w:rFonts w:eastAsia="Times"/>
              </w:rPr>
            </w:pPr>
            <w:r w:rsidRPr="00BA7362">
              <w:rPr>
                <w:rFonts w:eastAsia="Times"/>
              </w:rPr>
              <w:t xml:space="preserve">Un rapport final sur les travaux réalisés et les résultats obtenus pendant la durée de l'Accord est remis au CNRFP, au plus tard trois (3) mois suivant la date d'expiration ou de résiliation du présent Accord.  </w:t>
            </w:r>
          </w:p>
          <w:p w14:paraId="4EEC3B48" w14:textId="77777777" w:rsidR="00B755B9" w:rsidRPr="00BA7362" w:rsidRDefault="00B755B9" w:rsidP="00B755B9">
            <w:pPr>
              <w:tabs>
                <w:tab w:val="left" w:pos="3119"/>
                <w:tab w:val="left" w:pos="4536"/>
                <w:tab w:val="left" w:pos="7938"/>
                <w:tab w:val="right" w:pos="9923"/>
              </w:tabs>
              <w:jc w:val="both"/>
              <w:rPr>
                <w:rFonts w:eastAsia="Times"/>
              </w:rPr>
            </w:pPr>
            <w:r w:rsidRPr="00BA7362">
              <w:rPr>
                <w:rFonts w:eastAsia="Times"/>
              </w:rPr>
              <w:t xml:space="preserve"> </w:t>
            </w:r>
          </w:p>
          <w:p w14:paraId="57AB1D69" w14:textId="77777777" w:rsidR="00B755B9" w:rsidRPr="00BA7362" w:rsidRDefault="00B755B9" w:rsidP="00B755B9">
            <w:pPr>
              <w:tabs>
                <w:tab w:val="left" w:pos="3119"/>
                <w:tab w:val="left" w:pos="4536"/>
                <w:tab w:val="left" w:pos="7938"/>
                <w:tab w:val="right" w:pos="9923"/>
              </w:tabs>
              <w:jc w:val="both"/>
              <w:rPr>
                <w:rFonts w:eastAsia="Times"/>
              </w:rPr>
            </w:pPr>
            <w:r w:rsidRPr="00BA7362">
              <w:rPr>
                <w:rFonts w:eastAsia="Times"/>
              </w:rPr>
              <w:lastRenderedPageBreak/>
              <w:t xml:space="preserve">3.2 En cas de publication ou de communication sur le </w:t>
            </w:r>
            <w:r w:rsidRPr="00BA7362">
              <w:rPr>
                <w:rFonts w:eastAsia="Times"/>
                <w:b/>
              </w:rPr>
              <w:t>MATERIEL</w:t>
            </w:r>
            <w:r w:rsidRPr="00BA7362">
              <w:rPr>
                <w:rFonts w:eastAsia="Times"/>
              </w:rPr>
              <w:t xml:space="preserve">, les travaux réalisés et/ou les résultats obtenus, quels qu'en soient la nature et le support, le texte préalable de cette publication ou communication sera soumis au </w:t>
            </w:r>
            <w:r w:rsidRPr="00BA7362">
              <w:rPr>
                <w:rFonts w:eastAsia="Times"/>
                <w:b/>
              </w:rPr>
              <w:t>CNRFP</w:t>
            </w:r>
            <w:r w:rsidRPr="00BA7362">
              <w:rPr>
                <w:rFonts w:eastAsia="Times"/>
              </w:rPr>
              <w:t xml:space="preserve"> pour autorisation écrite au plus tard trente (30) jours avant la divulgation de ces informations ou la soumission du texte de cette publication à l'éditeur.  </w:t>
            </w:r>
          </w:p>
          <w:p w14:paraId="5A942055" w14:textId="77777777" w:rsidR="00B755B9" w:rsidRPr="00BA7362" w:rsidRDefault="00B755B9" w:rsidP="00B755B9">
            <w:pPr>
              <w:tabs>
                <w:tab w:val="left" w:pos="3119"/>
                <w:tab w:val="left" w:pos="4536"/>
                <w:tab w:val="left" w:pos="7938"/>
                <w:tab w:val="right" w:pos="9923"/>
              </w:tabs>
              <w:jc w:val="both"/>
              <w:rPr>
                <w:rFonts w:eastAsia="Times"/>
              </w:rPr>
            </w:pPr>
            <w:r w:rsidRPr="00BA7362">
              <w:rPr>
                <w:rFonts w:eastAsia="Times"/>
              </w:rPr>
              <w:t xml:space="preserve"> </w:t>
            </w:r>
          </w:p>
          <w:p w14:paraId="7FA938E3" w14:textId="35A6F25A" w:rsidR="00B755B9" w:rsidRPr="00BA7362" w:rsidRDefault="00B755B9" w:rsidP="00B755B9">
            <w:pPr>
              <w:tabs>
                <w:tab w:val="left" w:pos="3119"/>
                <w:tab w:val="left" w:pos="4536"/>
                <w:tab w:val="left" w:pos="7938"/>
                <w:tab w:val="right" w:pos="9923"/>
              </w:tabs>
              <w:jc w:val="both"/>
              <w:rPr>
                <w:rFonts w:eastAsia="Times"/>
              </w:rPr>
            </w:pPr>
            <w:r w:rsidRPr="00BA7362">
              <w:rPr>
                <w:rFonts w:eastAsia="Times"/>
              </w:rPr>
              <w:t xml:space="preserve">3.3 Conformément aux usages scientifiques en vigueur, toutes les publications ou communications ayant trait à l'utilisation du </w:t>
            </w:r>
            <w:r w:rsidRPr="00BA7362">
              <w:rPr>
                <w:rFonts w:eastAsia="Times"/>
                <w:b/>
              </w:rPr>
              <w:t>MATERIEL</w:t>
            </w:r>
            <w:r w:rsidRPr="00BA7362">
              <w:rPr>
                <w:rFonts w:eastAsia="Times"/>
              </w:rPr>
              <w:t xml:space="preserve"> font référence à l'origine </w:t>
            </w:r>
            <w:r w:rsidRPr="00BA7362">
              <w:rPr>
                <w:rFonts w:eastAsia="Times"/>
                <w:b/>
              </w:rPr>
              <w:t>CNRFP</w:t>
            </w:r>
            <w:r w:rsidRPr="00BA7362">
              <w:rPr>
                <w:rFonts w:eastAsia="Times"/>
              </w:rPr>
              <w:t xml:space="preserve"> du </w:t>
            </w:r>
            <w:r w:rsidRPr="00BA7362">
              <w:rPr>
                <w:rFonts w:eastAsia="Times"/>
                <w:b/>
              </w:rPr>
              <w:t>MATERIEL</w:t>
            </w:r>
            <w:r w:rsidRPr="00BA7362">
              <w:rPr>
                <w:rFonts w:eastAsia="Times"/>
              </w:rPr>
              <w:t xml:space="preserve">. De même, la contribution des agents du </w:t>
            </w:r>
            <w:r w:rsidRPr="00BA7362">
              <w:rPr>
                <w:rFonts w:eastAsia="Times"/>
                <w:b/>
              </w:rPr>
              <w:t>CNRFP</w:t>
            </w:r>
            <w:r w:rsidRPr="00BA7362">
              <w:rPr>
                <w:rFonts w:eastAsia="Times"/>
              </w:rPr>
              <w:t xml:space="preserve"> ayant rendu le </w:t>
            </w:r>
            <w:r w:rsidRPr="00BA7362">
              <w:rPr>
                <w:rFonts w:eastAsia="Times"/>
                <w:b/>
              </w:rPr>
              <w:t>MATERIEL</w:t>
            </w:r>
            <w:r w:rsidRPr="00BA7362">
              <w:rPr>
                <w:rFonts w:eastAsia="Times"/>
              </w:rPr>
              <w:t xml:space="preserve"> accessible sera mentionnée expressément dans toutes les publications ou communications, soit par remerciements, soit en qualité de co-auteurs.  </w:t>
            </w:r>
            <w:proofErr w:type="gramStart"/>
            <w:r w:rsidRPr="00BA7362">
              <w:rPr>
                <w:rFonts w:eastAsia="Times"/>
              </w:rPr>
              <w:t>L</w:t>
            </w:r>
            <w:r w:rsidR="008A433A" w:rsidRPr="00BA7362">
              <w:rPr>
                <w:rFonts w:eastAsia="Times"/>
              </w:rPr>
              <w:t xml:space="preserve">’ </w:t>
            </w:r>
            <w:r w:rsidR="008A433A" w:rsidRPr="00BA7362">
              <w:rPr>
                <w:rFonts w:eastAsia="Times"/>
                <w:b/>
                <w:bCs/>
              </w:rPr>
              <w:t>Université</w:t>
            </w:r>
            <w:proofErr w:type="gramEnd"/>
            <w:r w:rsidR="004207B0" w:rsidRPr="00BA7362">
              <w:rPr>
                <w:rFonts w:eastAsia="Times"/>
                <w:b/>
                <w:bCs/>
              </w:rPr>
              <w:t xml:space="preserve"> of Glasgow</w:t>
            </w:r>
            <w:r w:rsidRPr="00BA7362">
              <w:rPr>
                <w:rFonts w:eastAsia="Times"/>
              </w:rPr>
              <w:t xml:space="preserve"> devra soumettre toutes les publications quatre semaines avant leur divulgation publique au </w:t>
            </w:r>
            <w:r w:rsidRPr="00BA7362">
              <w:rPr>
                <w:rFonts w:eastAsia="Times"/>
                <w:b/>
                <w:bCs/>
              </w:rPr>
              <w:t>CNRFP</w:t>
            </w:r>
            <w:r w:rsidRPr="00BA7362">
              <w:rPr>
                <w:rFonts w:eastAsia="Times"/>
              </w:rPr>
              <w:t>.</w:t>
            </w:r>
          </w:p>
          <w:p w14:paraId="19F85EC5" w14:textId="77777777" w:rsidR="00B755B9" w:rsidRPr="00BA7362" w:rsidRDefault="00B755B9" w:rsidP="00B755B9">
            <w:pPr>
              <w:tabs>
                <w:tab w:val="left" w:pos="3119"/>
                <w:tab w:val="left" w:pos="4536"/>
                <w:tab w:val="left" w:pos="7938"/>
                <w:tab w:val="right" w:pos="9923"/>
              </w:tabs>
              <w:jc w:val="both"/>
              <w:rPr>
                <w:rFonts w:eastAsia="Times"/>
                <w:b/>
              </w:rPr>
            </w:pPr>
          </w:p>
          <w:p w14:paraId="68585A3F" w14:textId="77777777" w:rsidR="00B755B9" w:rsidRPr="00BA7362" w:rsidRDefault="00B755B9" w:rsidP="00B755B9">
            <w:pPr>
              <w:tabs>
                <w:tab w:val="left" w:pos="3119"/>
                <w:tab w:val="left" w:pos="4536"/>
                <w:tab w:val="left" w:pos="7938"/>
                <w:tab w:val="right" w:pos="9923"/>
              </w:tabs>
              <w:jc w:val="both"/>
              <w:rPr>
                <w:rFonts w:eastAsia="Times"/>
              </w:rPr>
            </w:pPr>
            <w:r w:rsidRPr="00BA7362">
              <w:rPr>
                <w:rFonts w:eastAsia="Times"/>
              </w:rPr>
              <w:t>3.4 Les dispositions du présent article demeureront en vigueur pendant la durée du présent Accord et pendant les 5 (cinq) ans suivant son expiration ou sa résiliation.</w:t>
            </w:r>
          </w:p>
          <w:p w14:paraId="208B02F2" w14:textId="77777777" w:rsidR="00B755B9" w:rsidRPr="00BA7362" w:rsidRDefault="00B755B9" w:rsidP="00B755B9">
            <w:pPr>
              <w:tabs>
                <w:tab w:val="left" w:pos="3119"/>
                <w:tab w:val="left" w:pos="4536"/>
                <w:tab w:val="left" w:pos="7938"/>
                <w:tab w:val="right" w:pos="9923"/>
              </w:tabs>
              <w:rPr>
                <w:rFonts w:eastAsia="Times"/>
              </w:rPr>
            </w:pPr>
          </w:p>
          <w:p w14:paraId="5F6BE724" w14:textId="77777777" w:rsidR="00FE2422" w:rsidRPr="00BA7362" w:rsidRDefault="00FE2422" w:rsidP="00FE2422">
            <w:pPr>
              <w:pStyle w:val="TitreturquoiseContrat"/>
              <w:rPr>
                <w:rFonts w:ascii="Times New Roman" w:hAnsi="Times New Roman" w:cs="Times New Roman"/>
                <w:color w:val="auto"/>
                <w:sz w:val="24"/>
                <w:szCs w:val="24"/>
              </w:rPr>
            </w:pPr>
          </w:p>
          <w:p w14:paraId="498F2891" w14:textId="77777777" w:rsidR="00FE2422" w:rsidRPr="00BA7362" w:rsidRDefault="00FE2422" w:rsidP="00FE2422">
            <w:pPr>
              <w:pStyle w:val="NormalWeb"/>
              <w:spacing w:before="0" w:beforeAutospacing="0" w:after="0" w:afterAutospacing="0"/>
              <w:jc w:val="both"/>
              <w:rPr>
                <w:rFonts w:ascii="Times New Roman" w:hAnsi="Times New Roman" w:cs="Times New Roman"/>
                <w:b/>
                <w:u w:val="single"/>
              </w:rPr>
            </w:pPr>
            <w:r w:rsidRPr="00BA7362">
              <w:rPr>
                <w:rFonts w:ascii="Times New Roman" w:hAnsi="Times New Roman" w:cs="Times New Roman"/>
                <w:b/>
                <w:u w:val="single"/>
              </w:rPr>
              <w:t>Article 4 – Propriété du matériel</w:t>
            </w:r>
          </w:p>
          <w:p w14:paraId="14143060" w14:textId="77777777" w:rsidR="00FE2422" w:rsidRPr="00BA7362" w:rsidRDefault="00FE2422" w:rsidP="00FE2422">
            <w:pPr>
              <w:pStyle w:val="NormalWeb"/>
              <w:spacing w:before="0" w:beforeAutospacing="0" w:after="0" w:afterAutospacing="0"/>
              <w:jc w:val="both"/>
              <w:rPr>
                <w:rFonts w:ascii="Times New Roman" w:hAnsi="Times New Roman" w:cs="Times New Roman"/>
              </w:rPr>
            </w:pPr>
          </w:p>
          <w:p w14:paraId="6590835A" w14:textId="68EB8A63" w:rsidR="00FE2422" w:rsidRPr="00BA7362" w:rsidRDefault="00B8621E"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4.1 Le</w:t>
            </w:r>
            <w:r w:rsidR="00FE2422" w:rsidRPr="00BA7362">
              <w:rPr>
                <w:rFonts w:ascii="Times New Roman" w:hAnsi="Times New Roman" w:cs="Times New Roman"/>
                <w:color w:val="auto"/>
                <w:sz w:val="24"/>
                <w:szCs w:val="24"/>
              </w:rPr>
              <w:t xml:space="preserve"> </w:t>
            </w:r>
            <w:r w:rsidR="00FE2422" w:rsidRPr="00BA7362">
              <w:rPr>
                <w:rFonts w:ascii="Times New Roman" w:hAnsi="Times New Roman" w:cs="Times New Roman"/>
                <w:b/>
                <w:color w:val="auto"/>
                <w:sz w:val="24"/>
                <w:szCs w:val="24"/>
              </w:rPr>
              <w:t>CNRFP</w:t>
            </w:r>
            <w:r w:rsidR="00FE2422" w:rsidRPr="00BA7362">
              <w:rPr>
                <w:rFonts w:ascii="Times New Roman" w:hAnsi="Times New Roman" w:cs="Times New Roman"/>
                <w:color w:val="auto"/>
                <w:sz w:val="24"/>
                <w:szCs w:val="24"/>
              </w:rPr>
              <w:t xml:space="preserve"> est reconnu comme le propriétaire exclusif du </w:t>
            </w:r>
            <w:r w:rsidR="00FE2422" w:rsidRPr="00BA7362">
              <w:rPr>
                <w:rFonts w:ascii="Times New Roman" w:hAnsi="Times New Roman" w:cs="Times New Roman"/>
                <w:b/>
                <w:color w:val="auto"/>
                <w:sz w:val="24"/>
                <w:szCs w:val="24"/>
              </w:rPr>
              <w:t>MATERIEL</w:t>
            </w:r>
            <w:r w:rsidR="00FE2422" w:rsidRPr="00BA7362">
              <w:rPr>
                <w:rFonts w:ascii="Times New Roman" w:hAnsi="Times New Roman" w:cs="Times New Roman"/>
                <w:color w:val="auto"/>
                <w:sz w:val="24"/>
                <w:szCs w:val="24"/>
              </w:rPr>
              <w:t xml:space="preserve"> et des droits de propriété intellectuelle afférents. </w:t>
            </w:r>
          </w:p>
          <w:p w14:paraId="740C018A"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0BA3EFEA" w14:textId="48409B74" w:rsidR="00FE2422" w:rsidRPr="00BA7362" w:rsidRDefault="00B8621E"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4.2 Il</w:t>
            </w:r>
            <w:r w:rsidR="00FE2422" w:rsidRPr="00BA7362">
              <w:rPr>
                <w:rFonts w:ascii="Times New Roman" w:hAnsi="Times New Roman" w:cs="Times New Roman"/>
                <w:color w:val="auto"/>
                <w:sz w:val="24"/>
                <w:szCs w:val="24"/>
              </w:rPr>
              <w:t xml:space="preserve"> est expressément convenu entre les </w:t>
            </w:r>
            <w:r w:rsidR="00FE2422" w:rsidRPr="00BA7362">
              <w:rPr>
                <w:rFonts w:ascii="Times New Roman" w:hAnsi="Times New Roman" w:cs="Times New Roman"/>
                <w:b/>
                <w:color w:val="auto"/>
                <w:sz w:val="24"/>
                <w:szCs w:val="24"/>
              </w:rPr>
              <w:t>Parties</w:t>
            </w:r>
            <w:r w:rsidR="00FE2422" w:rsidRPr="00BA7362">
              <w:rPr>
                <w:rFonts w:ascii="Times New Roman" w:hAnsi="Times New Roman" w:cs="Times New Roman"/>
                <w:color w:val="auto"/>
                <w:sz w:val="24"/>
                <w:szCs w:val="24"/>
              </w:rPr>
              <w:t xml:space="preserve"> que le droit d'utilisation du </w:t>
            </w:r>
            <w:r w:rsidR="00FE2422" w:rsidRPr="00BA7362">
              <w:rPr>
                <w:rFonts w:ascii="Times New Roman" w:hAnsi="Times New Roman" w:cs="Times New Roman"/>
                <w:b/>
                <w:color w:val="auto"/>
                <w:sz w:val="24"/>
                <w:szCs w:val="24"/>
              </w:rPr>
              <w:t>MATERIEL</w:t>
            </w:r>
            <w:r w:rsidR="00FE2422" w:rsidRPr="00BA7362">
              <w:rPr>
                <w:rFonts w:ascii="Times New Roman" w:hAnsi="Times New Roman" w:cs="Times New Roman"/>
                <w:color w:val="auto"/>
                <w:sz w:val="24"/>
                <w:szCs w:val="24"/>
              </w:rPr>
              <w:t xml:space="preserve"> concédé au titre du présent </w:t>
            </w:r>
            <w:r w:rsidR="00FE2422" w:rsidRPr="00BA7362">
              <w:rPr>
                <w:rFonts w:ascii="Times New Roman" w:hAnsi="Times New Roman" w:cs="Times New Roman"/>
                <w:b/>
                <w:color w:val="auto"/>
                <w:sz w:val="24"/>
                <w:szCs w:val="24"/>
              </w:rPr>
              <w:t>Accord</w:t>
            </w:r>
            <w:r w:rsidR="00FE2422" w:rsidRPr="00BA7362">
              <w:rPr>
                <w:rFonts w:ascii="Times New Roman" w:hAnsi="Times New Roman" w:cs="Times New Roman"/>
                <w:color w:val="auto"/>
                <w:sz w:val="24"/>
                <w:szCs w:val="24"/>
              </w:rPr>
              <w:t xml:space="preserve"> ne peut, en aucun cas, être interprété comme conférant, de manière expresse ou implicite, à </w:t>
            </w:r>
            <w:r w:rsidR="004207B0" w:rsidRPr="00BA7362">
              <w:rPr>
                <w:rFonts w:ascii="Times New Roman" w:hAnsi="Times New Roman" w:cs="Times New Roman"/>
                <w:b/>
                <w:bCs/>
                <w:color w:val="auto"/>
                <w:sz w:val="24"/>
                <w:szCs w:val="24"/>
              </w:rPr>
              <w:t>l’Université de</w:t>
            </w:r>
            <w:r w:rsidR="004207B0" w:rsidRPr="00BA7362">
              <w:rPr>
                <w:rFonts w:ascii="Times New Roman" w:hAnsi="Times New Roman" w:cs="Times New Roman"/>
                <w:b/>
                <w:bCs/>
                <w:rPrChange w:id="22" w:author="Anastasia Morris" w:date="2021-10-04T13:35:00Z">
                  <w:rPr>
                    <w:b/>
                    <w:bCs/>
                  </w:rPr>
                </w:rPrChange>
              </w:rPr>
              <w:t xml:space="preserve"> </w:t>
            </w:r>
            <w:r w:rsidR="004207B0" w:rsidRPr="00BA7362">
              <w:rPr>
                <w:rFonts w:ascii="Times New Roman" w:hAnsi="Times New Roman" w:cs="Times New Roman"/>
                <w:b/>
                <w:bCs/>
                <w:color w:val="auto"/>
                <w:sz w:val="24"/>
                <w:szCs w:val="24"/>
              </w:rPr>
              <w:t>Glasgow</w:t>
            </w:r>
            <w:r w:rsidR="00FE2422" w:rsidRPr="00064F8F">
              <w:rPr>
                <w:rFonts w:ascii="Times New Roman" w:hAnsi="Times New Roman" w:cs="Times New Roman"/>
                <w:color w:val="auto"/>
                <w:sz w:val="24"/>
                <w:szCs w:val="24"/>
              </w:rPr>
              <w:t xml:space="preserve"> un quelconque droit ou titre de propriété, ou option ou licence sur le </w:t>
            </w:r>
            <w:r w:rsidR="00FE2422" w:rsidRPr="00BA7362">
              <w:rPr>
                <w:rFonts w:ascii="Times New Roman" w:hAnsi="Times New Roman" w:cs="Times New Roman"/>
                <w:b/>
                <w:color w:val="auto"/>
                <w:sz w:val="24"/>
                <w:szCs w:val="24"/>
              </w:rPr>
              <w:t>MATERIEL</w:t>
            </w:r>
            <w:r w:rsidR="00FE2422" w:rsidRPr="00BA7362">
              <w:rPr>
                <w:rFonts w:ascii="Times New Roman" w:hAnsi="Times New Roman" w:cs="Times New Roman"/>
                <w:color w:val="auto"/>
                <w:sz w:val="24"/>
                <w:szCs w:val="24"/>
              </w:rPr>
              <w:t xml:space="preserve"> fourni par le </w:t>
            </w:r>
            <w:r w:rsidR="00FE2422" w:rsidRPr="00BA7362">
              <w:rPr>
                <w:rFonts w:ascii="Times New Roman" w:hAnsi="Times New Roman" w:cs="Times New Roman"/>
                <w:b/>
                <w:color w:val="auto"/>
                <w:sz w:val="24"/>
                <w:szCs w:val="24"/>
              </w:rPr>
              <w:t>CNRFP</w:t>
            </w:r>
            <w:r w:rsidR="00FE2422" w:rsidRPr="00BA7362">
              <w:rPr>
                <w:rFonts w:ascii="Times New Roman" w:hAnsi="Times New Roman" w:cs="Times New Roman"/>
                <w:color w:val="auto"/>
                <w:sz w:val="24"/>
                <w:szCs w:val="24"/>
              </w:rPr>
              <w:t xml:space="preserve">. </w:t>
            </w:r>
          </w:p>
          <w:p w14:paraId="2B37A353"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10816D4A" w14:textId="71989431"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4.3 Il est expressément interdit à </w:t>
            </w:r>
            <w:r w:rsidR="008A433A" w:rsidRPr="00BA7362">
              <w:rPr>
                <w:rFonts w:ascii="Times New Roman" w:hAnsi="Times New Roman" w:cs="Times New Roman"/>
                <w:color w:val="auto"/>
                <w:sz w:val="24"/>
                <w:szCs w:val="24"/>
              </w:rPr>
              <w:t>l’</w:t>
            </w:r>
            <w:r w:rsidR="008A433A" w:rsidRPr="00BA7362">
              <w:rPr>
                <w:rFonts w:ascii="Times New Roman" w:hAnsi="Times New Roman" w:cs="Times New Roman"/>
                <w:b/>
                <w:bCs/>
                <w:color w:val="auto"/>
                <w:sz w:val="24"/>
                <w:szCs w:val="24"/>
              </w:rPr>
              <w:t>Université</w:t>
            </w:r>
            <w:r w:rsidR="004207B0" w:rsidRPr="00BA7362">
              <w:rPr>
                <w:rFonts w:ascii="Times New Roman" w:hAnsi="Times New Roman" w:cs="Times New Roman"/>
                <w:b/>
                <w:bCs/>
                <w:color w:val="auto"/>
                <w:sz w:val="24"/>
                <w:szCs w:val="24"/>
              </w:rPr>
              <w:t xml:space="preserve"> of Glasgow</w:t>
            </w:r>
            <w:r w:rsidR="00B60EDF" w:rsidRPr="00BA7362">
              <w:rPr>
                <w:rFonts w:ascii="Times New Roman" w:hAnsi="Times New Roman" w:cs="Times New Roman"/>
                <w:color w:val="auto"/>
                <w:sz w:val="24"/>
                <w:szCs w:val="24"/>
              </w:rPr>
              <w:t xml:space="preserve"> </w:t>
            </w:r>
            <w:r w:rsidRPr="00BA7362">
              <w:rPr>
                <w:rFonts w:ascii="Times New Roman" w:hAnsi="Times New Roman" w:cs="Times New Roman"/>
                <w:color w:val="auto"/>
                <w:sz w:val="24"/>
                <w:szCs w:val="24"/>
              </w:rPr>
              <w:t xml:space="preserve">de procéder à des manipulations ou transformations qui pourraient affecter les droits du </w:t>
            </w:r>
            <w:r w:rsidRPr="00BA7362">
              <w:rPr>
                <w:rFonts w:ascii="Times New Roman" w:hAnsi="Times New Roman" w:cs="Times New Roman"/>
                <w:b/>
                <w:color w:val="auto"/>
                <w:sz w:val="24"/>
                <w:szCs w:val="24"/>
              </w:rPr>
              <w:t>CNRFP</w:t>
            </w:r>
            <w:r w:rsidRPr="00BA7362">
              <w:rPr>
                <w:rFonts w:ascii="Times New Roman" w:hAnsi="Times New Roman" w:cs="Times New Roman"/>
                <w:color w:val="auto"/>
                <w:sz w:val="24"/>
                <w:szCs w:val="24"/>
              </w:rPr>
              <w:t xml:space="preserve"> sur le </w:t>
            </w:r>
            <w:r w:rsidRPr="00BA7362">
              <w:rPr>
                <w:rFonts w:ascii="Times New Roman" w:hAnsi="Times New Roman" w:cs="Times New Roman"/>
                <w:b/>
                <w:color w:val="auto"/>
                <w:sz w:val="24"/>
                <w:szCs w:val="24"/>
              </w:rPr>
              <w:t>MATERIEL</w:t>
            </w:r>
            <w:r w:rsidRPr="00BA7362">
              <w:rPr>
                <w:rFonts w:ascii="Times New Roman" w:hAnsi="Times New Roman" w:cs="Times New Roman"/>
                <w:color w:val="auto"/>
                <w:sz w:val="24"/>
                <w:szCs w:val="24"/>
              </w:rPr>
              <w:t xml:space="preserve">, sans l'accord écrit et préalable du </w:t>
            </w:r>
            <w:r w:rsidRPr="00BA7362">
              <w:rPr>
                <w:rFonts w:ascii="Times New Roman" w:hAnsi="Times New Roman" w:cs="Times New Roman"/>
                <w:b/>
                <w:color w:val="auto"/>
                <w:sz w:val="24"/>
                <w:szCs w:val="24"/>
              </w:rPr>
              <w:t>CNRFP</w:t>
            </w:r>
            <w:r w:rsidRPr="00BA7362">
              <w:rPr>
                <w:rFonts w:ascii="Times New Roman" w:hAnsi="Times New Roman" w:cs="Times New Roman"/>
                <w:color w:val="auto"/>
                <w:sz w:val="24"/>
                <w:szCs w:val="24"/>
              </w:rPr>
              <w:t xml:space="preserve">. </w:t>
            </w:r>
          </w:p>
          <w:p w14:paraId="504A63F5"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50E9910F" w14:textId="394EDB93"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4.4 Toute combinaison, mélange ou incorporation par</w:t>
            </w:r>
            <w:r w:rsidR="008A433A" w:rsidRPr="00BA7362">
              <w:rPr>
                <w:rFonts w:ascii="Times New Roman" w:hAnsi="Times New Roman" w:cs="Times New Roman"/>
                <w:color w:val="auto"/>
                <w:sz w:val="24"/>
                <w:szCs w:val="24"/>
              </w:rPr>
              <w:t xml:space="preserve"> l’</w:t>
            </w:r>
            <w:r w:rsidR="008A433A" w:rsidRPr="00BA7362">
              <w:rPr>
                <w:rFonts w:ascii="Times New Roman" w:hAnsi="Times New Roman" w:cs="Times New Roman"/>
                <w:b/>
                <w:bCs/>
                <w:color w:val="auto"/>
                <w:sz w:val="24"/>
                <w:szCs w:val="24"/>
              </w:rPr>
              <w:t>Université</w:t>
            </w:r>
            <w:r w:rsidR="004207B0" w:rsidRPr="00BA7362">
              <w:rPr>
                <w:rFonts w:ascii="Times New Roman" w:hAnsi="Times New Roman" w:cs="Times New Roman"/>
                <w:b/>
                <w:bCs/>
                <w:color w:val="auto"/>
                <w:sz w:val="24"/>
                <w:szCs w:val="24"/>
              </w:rPr>
              <w:t xml:space="preserve"> </w:t>
            </w:r>
            <w:r w:rsidR="008A433A" w:rsidRPr="00BA7362">
              <w:rPr>
                <w:rFonts w:ascii="Times New Roman" w:hAnsi="Times New Roman" w:cs="Times New Roman"/>
                <w:b/>
                <w:bCs/>
                <w:color w:val="auto"/>
                <w:sz w:val="24"/>
                <w:szCs w:val="24"/>
              </w:rPr>
              <w:t>de</w:t>
            </w:r>
            <w:r w:rsidR="004207B0" w:rsidRPr="00BA7362">
              <w:rPr>
                <w:rFonts w:ascii="Times New Roman" w:hAnsi="Times New Roman" w:cs="Times New Roman"/>
                <w:b/>
                <w:bCs/>
                <w:color w:val="auto"/>
                <w:sz w:val="24"/>
                <w:szCs w:val="24"/>
              </w:rPr>
              <w:t xml:space="preserve"> Glasgow</w:t>
            </w:r>
            <w:r w:rsidR="00B60EDF" w:rsidRPr="00BA7362">
              <w:rPr>
                <w:rFonts w:ascii="Times New Roman" w:hAnsi="Times New Roman" w:cs="Times New Roman"/>
                <w:b/>
                <w:bCs/>
                <w:color w:val="auto"/>
                <w:sz w:val="24"/>
                <w:szCs w:val="24"/>
              </w:rPr>
              <w:t xml:space="preserve"> </w:t>
            </w:r>
            <w:r w:rsidRPr="00BA7362">
              <w:rPr>
                <w:rFonts w:ascii="Times New Roman" w:hAnsi="Times New Roman" w:cs="Times New Roman"/>
                <w:color w:val="auto"/>
                <w:sz w:val="24"/>
                <w:szCs w:val="24"/>
              </w:rPr>
              <w:t xml:space="preserve">du MATERIEL avec </w:t>
            </w:r>
            <w:r w:rsidRPr="00BA7362">
              <w:rPr>
                <w:rFonts w:ascii="Times New Roman" w:hAnsi="Times New Roman" w:cs="Times New Roman"/>
                <w:color w:val="auto"/>
                <w:sz w:val="24"/>
                <w:szCs w:val="24"/>
              </w:rPr>
              <w:lastRenderedPageBreak/>
              <w:t>un autre matériel est interdit, sauf pour les besoins des travaux décrits en Annexe.</w:t>
            </w:r>
          </w:p>
          <w:p w14:paraId="2B6ECB3C" w14:textId="6D5449AD" w:rsidR="00FE2422" w:rsidRPr="00BA7362" w:rsidRDefault="00FE2422" w:rsidP="00FE2422">
            <w:pPr>
              <w:pStyle w:val="NormalWeb"/>
              <w:spacing w:before="0" w:beforeAutospacing="0" w:after="0" w:afterAutospacing="0"/>
              <w:jc w:val="both"/>
              <w:rPr>
                <w:rFonts w:ascii="Times New Roman" w:hAnsi="Times New Roman" w:cs="Times New Roman"/>
                <w:b/>
                <w:u w:val="single"/>
              </w:rPr>
            </w:pPr>
          </w:p>
          <w:p w14:paraId="559B738C" w14:textId="77777777" w:rsidR="00835F76" w:rsidRPr="00BA7362" w:rsidRDefault="00835F76" w:rsidP="00FE2422">
            <w:pPr>
              <w:pStyle w:val="NormalWeb"/>
              <w:spacing w:before="0" w:beforeAutospacing="0" w:after="0" w:afterAutospacing="0"/>
              <w:jc w:val="both"/>
              <w:rPr>
                <w:rFonts w:ascii="Times New Roman" w:hAnsi="Times New Roman" w:cs="Times New Roman"/>
                <w:b/>
                <w:u w:val="single"/>
              </w:rPr>
            </w:pPr>
          </w:p>
          <w:p w14:paraId="54778E05" w14:textId="77777777" w:rsidR="00FE2422" w:rsidRPr="00BA7362" w:rsidRDefault="00FE2422" w:rsidP="00FE2422">
            <w:pPr>
              <w:pStyle w:val="NormalWeb"/>
              <w:spacing w:before="0" w:beforeAutospacing="0" w:after="0" w:afterAutospacing="0"/>
              <w:jc w:val="both"/>
              <w:rPr>
                <w:rFonts w:ascii="Times New Roman" w:hAnsi="Times New Roman" w:cs="Times New Roman"/>
                <w:b/>
                <w:u w:val="single"/>
              </w:rPr>
            </w:pPr>
            <w:r w:rsidRPr="00BA7362">
              <w:rPr>
                <w:rFonts w:ascii="Times New Roman" w:hAnsi="Times New Roman" w:cs="Times New Roman"/>
                <w:b/>
                <w:u w:val="single"/>
              </w:rPr>
              <w:t xml:space="preserve">Article 5 – Résultats issus de l’utilisation du matériel  </w:t>
            </w:r>
          </w:p>
          <w:p w14:paraId="09902BC3" w14:textId="77777777" w:rsidR="00FE2422" w:rsidRPr="00BA7362" w:rsidRDefault="00FE2422" w:rsidP="00FE2422">
            <w:pPr>
              <w:pStyle w:val="NormalWeb"/>
              <w:spacing w:before="0" w:beforeAutospacing="0" w:after="0" w:afterAutospacing="0"/>
              <w:jc w:val="both"/>
              <w:rPr>
                <w:rFonts w:ascii="Times New Roman" w:hAnsi="Times New Roman" w:cs="Times New Roman"/>
                <w:b/>
                <w:u w:val="single"/>
              </w:rPr>
            </w:pPr>
          </w:p>
          <w:p w14:paraId="7AEB986D" w14:textId="6FE3F662"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Au cas où les résultats obtenus seraient susceptibles de conduire au dépôt d’une demande de titre de propriété industrielle, les </w:t>
            </w:r>
            <w:r w:rsidRPr="00BA7362">
              <w:rPr>
                <w:rFonts w:ascii="Times New Roman" w:hAnsi="Times New Roman" w:cs="Times New Roman"/>
                <w:b/>
                <w:color w:val="auto"/>
                <w:sz w:val="24"/>
                <w:szCs w:val="24"/>
              </w:rPr>
              <w:t>Parties</w:t>
            </w:r>
            <w:r w:rsidRPr="00BA7362">
              <w:rPr>
                <w:rFonts w:ascii="Times New Roman" w:hAnsi="Times New Roman" w:cs="Times New Roman"/>
                <w:color w:val="auto"/>
                <w:sz w:val="24"/>
                <w:szCs w:val="24"/>
              </w:rPr>
              <w:t xml:space="preserve"> décideront d’un commun accord de la stratégie à mettre en œuvre en matière de protection et d’exploitation de ces résultats et, le cas échéant, des personnes habilitées à procéder à un tel dépôt et/ou à une telle exploitation.  </w:t>
            </w:r>
          </w:p>
          <w:p w14:paraId="3B437D77"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27311F6A" w14:textId="0BAD6913"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En particulier, au cas où des résultats porteraient sur une amélioration ou une identification d'un effet nouveau ou d'une nouvelle utilisation potentielle, brevetable ou non, effectuée par </w:t>
            </w:r>
            <w:r w:rsidR="008A433A" w:rsidRPr="00BA7362">
              <w:rPr>
                <w:rFonts w:ascii="Times New Roman" w:hAnsi="Times New Roman" w:cs="Times New Roman"/>
                <w:color w:val="auto"/>
                <w:sz w:val="24"/>
                <w:szCs w:val="24"/>
              </w:rPr>
              <w:t>l’</w:t>
            </w:r>
            <w:r w:rsidR="008A433A" w:rsidRPr="00BA7362">
              <w:rPr>
                <w:rFonts w:ascii="Times New Roman" w:hAnsi="Times New Roman" w:cs="Times New Roman"/>
                <w:b/>
                <w:bCs/>
                <w:color w:val="auto"/>
                <w:sz w:val="24"/>
                <w:szCs w:val="24"/>
              </w:rPr>
              <w:t>Université</w:t>
            </w:r>
            <w:r w:rsidR="004207B0" w:rsidRPr="00BA7362">
              <w:rPr>
                <w:rFonts w:ascii="Times New Roman" w:hAnsi="Times New Roman" w:cs="Times New Roman"/>
                <w:b/>
                <w:bCs/>
                <w:color w:val="auto"/>
                <w:sz w:val="24"/>
                <w:szCs w:val="24"/>
              </w:rPr>
              <w:t xml:space="preserve"> of Glasgow</w:t>
            </w:r>
            <w:r w:rsidRPr="00BA7362">
              <w:rPr>
                <w:rFonts w:ascii="Times New Roman" w:hAnsi="Times New Roman" w:cs="Times New Roman"/>
                <w:color w:val="auto"/>
                <w:sz w:val="24"/>
                <w:szCs w:val="24"/>
              </w:rPr>
              <w:t xml:space="preserve"> sur le </w:t>
            </w:r>
            <w:r w:rsidRPr="00BA7362">
              <w:rPr>
                <w:rFonts w:ascii="Times New Roman" w:hAnsi="Times New Roman" w:cs="Times New Roman"/>
                <w:b/>
                <w:color w:val="auto"/>
                <w:sz w:val="24"/>
                <w:szCs w:val="24"/>
              </w:rPr>
              <w:t>MATERIEL</w:t>
            </w:r>
            <w:r w:rsidRPr="00BA7362">
              <w:rPr>
                <w:rFonts w:ascii="Times New Roman" w:hAnsi="Times New Roman" w:cs="Times New Roman"/>
                <w:color w:val="auto"/>
                <w:sz w:val="24"/>
                <w:szCs w:val="24"/>
              </w:rPr>
              <w:t xml:space="preserve">, </w:t>
            </w:r>
            <w:r w:rsidR="008A433A" w:rsidRPr="00BA7362">
              <w:rPr>
                <w:rFonts w:ascii="Times New Roman" w:hAnsi="Times New Roman" w:cs="Times New Roman"/>
                <w:color w:val="auto"/>
                <w:sz w:val="24"/>
                <w:szCs w:val="24"/>
              </w:rPr>
              <w:t>l’</w:t>
            </w:r>
            <w:r w:rsidR="008A433A" w:rsidRPr="00BA7362">
              <w:rPr>
                <w:rFonts w:ascii="Times New Roman" w:hAnsi="Times New Roman" w:cs="Times New Roman"/>
                <w:b/>
                <w:bCs/>
                <w:color w:val="auto"/>
                <w:sz w:val="24"/>
                <w:szCs w:val="24"/>
              </w:rPr>
              <w:t>Université</w:t>
            </w:r>
            <w:r w:rsidR="004207B0" w:rsidRPr="00BA7362">
              <w:rPr>
                <w:rFonts w:ascii="Times New Roman" w:hAnsi="Times New Roman" w:cs="Times New Roman"/>
                <w:b/>
                <w:bCs/>
                <w:color w:val="auto"/>
                <w:sz w:val="24"/>
                <w:szCs w:val="24"/>
              </w:rPr>
              <w:t xml:space="preserve"> of Glasgow</w:t>
            </w:r>
            <w:r w:rsidRPr="00BA7362">
              <w:rPr>
                <w:rFonts w:ascii="Times New Roman" w:hAnsi="Times New Roman" w:cs="Times New Roman"/>
                <w:color w:val="auto"/>
                <w:sz w:val="24"/>
                <w:szCs w:val="24"/>
              </w:rPr>
              <w:t xml:space="preserve"> en informera immédiatement le </w:t>
            </w:r>
            <w:r w:rsidRPr="00BA7362">
              <w:rPr>
                <w:rFonts w:ascii="Times New Roman" w:hAnsi="Times New Roman" w:cs="Times New Roman"/>
                <w:b/>
                <w:color w:val="auto"/>
                <w:sz w:val="24"/>
                <w:szCs w:val="24"/>
              </w:rPr>
              <w:t>CNRFP</w:t>
            </w:r>
            <w:r w:rsidRPr="00BA7362">
              <w:rPr>
                <w:rFonts w:ascii="Times New Roman" w:hAnsi="Times New Roman" w:cs="Times New Roman"/>
                <w:color w:val="auto"/>
                <w:sz w:val="24"/>
                <w:szCs w:val="24"/>
              </w:rPr>
              <w:t xml:space="preserve">. Les </w:t>
            </w:r>
            <w:r w:rsidRPr="00BA7362">
              <w:rPr>
                <w:rFonts w:ascii="Times New Roman" w:hAnsi="Times New Roman" w:cs="Times New Roman"/>
                <w:b/>
                <w:color w:val="auto"/>
                <w:sz w:val="24"/>
                <w:szCs w:val="24"/>
              </w:rPr>
              <w:t>Parties</w:t>
            </w:r>
            <w:r w:rsidRPr="00BA7362">
              <w:rPr>
                <w:rFonts w:ascii="Times New Roman" w:hAnsi="Times New Roman" w:cs="Times New Roman"/>
                <w:color w:val="auto"/>
                <w:sz w:val="24"/>
                <w:szCs w:val="24"/>
              </w:rPr>
              <w:t xml:space="preserve"> se concerteront alors pour déterminer, d'un commun accord, la propriété de ces résultats, les modalités de protection par un titre de propriété industrielle et d'exploitation.  </w:t>
            </w:r>
          </w:p>
          <w:p w14:paraId="464AD7C4" w14:textId="77777777" w:rsidR="00835F76" w:rsidRPr="00BA7362" w:rsidRDefault="00835F76" w:rsidP="00FE2422">
            <w:pPr>
              <w:pStyle w:val="TitreturquoiseContrat"/>
              <w:jc w:val="both"/>
              <w:rPr>
                <w:rFonts w:ascii="Times New Roman" w:hAnsi="Times New Roman" w:cs="Times New Roman"/>
                <w:color w:val="auto"/>
                <w:sz w:val="24"/>
                <w:szCs w:val="24"/>
              </w:rPr>
            </w:pPr>
          </w:p>
          <w:p w14:paraId="6088464A" w14:textId="0A057CA4" w:rsidR="00FE2422" w:rsidRPr="00BA7362" w:rsidRDefault="00FE2422" w:rsidP="00F031CE">
            <w:pPr>
              <w:pStyle w:val="TitreturquoiseContrat"/>
              <w:jc w:val="both"/>
              <w:rPr>
                <w:rFonts w:ascii="Times New Roman" w:hAnsi="Times New Roman" w:cs="Times New Roman"/>
                <w:b/>
                <w:u w:val="single"/>
              </w:rPr>
            </w:pPr>
            <w:r w:rsidRPr="00BA7362">
              <w:rPr>
                <w:rFonts w:ascii="Times New Roman" w:hAnsi="Times New Roman" w:cs="Times New Roman"/>
                <w:color w:val="auto"/>
                <w:sz w:val="24"/>
                <w:szCs w:val="24"/>
              </w:rPr>
              <w:t xml:space="preserve"> </w:t>
            </w:r>
            <w:r w:rsidRPr="00BA7362">
              <w:rPr>
                <w:rFonts w:ascii="Times New Roman" w:hAnsi="Times New Roman" w:cs="Times New Roman"/>
                <w:b/>
                <w:color w:val="auto"/>
                <w:sz w:val="24"/>
                <w:szCs w:val="24"/>
                <w:u w:val="single"/>
              </w:rPr>
              <w:t>Article 6 – Confidentialité</w:t>
            </w:r>
          </w:p>
          <w:p w14:paraId="66FD77D2" w14:textId="77777777" w:rsidR="00FE2422" w:rsidRPr="00BA7362" w:rsidRDefault="00FE2422" w:rsidP="00FE2422">
            <w:pPr>
              <w:pStyle w:val="NormalWeb"/>
              <w:spacing w:before="0" w:beforeAutospacing="0" w:after="0" w:afterAutospacing="0"/>
              <w:jc w:val="both"/>
              <w:rPr>
                <w:rFonts w:ascii="Times New Roman" w:hAnsi="Times New Roman" w:cs="Times New Roman"/>
              </w:rPr>
            </w:pPr>
          </w:p>
          <w:p w14:paraId="24EAA58F" w14:textId="16A4B521" w:rsidR="00FE2422" w:rsidRPr="00BA7362" w:rsidRDefault="00FE2422" w:rsidP="00FE2422">
            <w:pPr>
              <w:pStyle w:val="TitreturquoiseContrat"/>
              <w:tabs>
                <w:tab w:val="clear" w:pos="7938"/>
                <w:tab w:val="left" w:pos="9498"/>
              </w:tabs>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6.1 </w:t>
            </w:r>
            <w:r w:rsidR="004207B0" w:rsidRPr="00BA7362">
              <w:rPr>
                <w:rFonts w:ascii="Times New Roman" w:hAnsi="Times New Roman" w:cs="Times New Roman"/>
                <w:color w:val="auto"/>
                <w:sz w:val="24"/>
                <w:szCs w:val="24"/>
              </w:rPr>
              <w:t>L’</w:t>
            </w:r>
            <w:r w:rsidR="004207B0" w:rsidRPr="00BA7362">
              <w:rPr>
                <w:rFonts w:ascii="Times New Roman" w:hAnsi="Times New Roman" w:cs="Times New Roman"/>
                <w:b/>
                <w:bCs/>
                <w:color w:val="auto"/>
                <w:sz w:val="24"/>
                <w:szCs w:val="24"/>
              </w:rPr>
              <w:t>Université of Glasgow</w:t>
            </w:r>
            <w:r w:rsidRPr="00BA7362">
              <w:rPr>
                <w:rFonts w:ascii="Times New Roman" w:hAnsi="Times New Roman" w:cs="Times New Roman"/>
                <w:color w:val="auto"/>
                <w:sz w:val="24"/>
                <w:szCs w:val="24"/>
              </w:rPr>
              <w:t xml:space="preserve"> s'engage à garder confidentielles toutes les informations transmises oralement, par écrit ou de toute autre manière, dans le cadre du présent Accord et se rapportant au </w:t>
            </w:r>
            <w:r w:rsidRPr="00BA7362">
              <w:rPr>
                <w:rFonts w:ascii="Times New Roman" w:hAnsi="Times New Roman" w:cs="Times New Roman"/>
                <w:b/>
                <w:color w:val="auto"/>
                <w:sz w:val="24"/>
                <w:szCs w:val="24"/>
              </w:rPr>
              <w:t>MATERIEL</w:t>
            </w:r>
            <w:r w:rsidRPr="00BA7362">
              <w:rPr>
                <w:rFonts w:ascii="Times New Roman" w:hAnsi="Times New Roman" w:cs="Times New Roman"/>
                <w:color w:val="auto"/>
                <w:sz w:val="24"/>
                <w:szCs w:val="24"/>
              </w:rPr>
              <w:t xml:space="preserve">.  </w:t>
            </w:r>
          </w:p>
          <w:p w14:paraId="58DE1280"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5A789124" w14:textId="68DDF24F"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6.2 Ces </w:t>
            </w:r>
            <w:r w:rsidRPr="00BA7362">
              <w:rPr>
                <w:rFonts w:ascii="Times New Roman" w:hAnsi="Times New Roman" w:cs="Times New Roman"/>
                <w:b/>
                <w:color w:val="auto"/>
                <w:sz w:val="24"/>
                <w:szCs w:val="24"/>
              </w:rPr>
              <w:t>INFORMATIONS</w:t>
            </w:r>
            <w:r w:rsidRPr="00BA7362">
              <w:rPr>
                <w:rFonts w:ascii="Times New Roman" w:hAnsi="Times New Roman" w:cs="Times New Roman"/>
                <w:color w:val="auto"/>
                <w:sz w:val="24"/>
                <w:szCs w:val="24"/>
              </w:rPr>
              <w:t xml:space="preserve"> ne pourront pas être communiquées à des tiers sans autorisation préalable et écrite du </w:t>
            </w:r>
            <w:r w:rsidRPr="00BA7362">
              <w:rPr>
                <w:rFonts w:ascii="Times New Roman" w:hAnsi="Times New Roman" w:cs="Times New Roman"/>
                <w:b/>
                <w:color w:val="auto"/>
                <w:sz w:val="24"/>
                <w:szCs w:val="24"/>
              </w:rPr>
              <w:t>CNRFP</w:t>
            </w:r>
            <w:r w:rsidRPr="00BA7362">
              <w:rPr>
                <w:rFonts w:ascii="Times New Roman" w:hAnsi="Times New Roman" w:cs="Times New Roman"/>
                <w:color w:val="auto"/>
                <w:sz w:val="24"/>
                <w:szCs w:val="24"/>
              </w:rPr>
              <w:t xml:space="preserve">.  </w:t>
            </w:r>
          </w:p>
          <w:p w14:paraId="5E64E758" w14:textId="77777777" w:rsidR="00FE2422" w:rsidRPr="00BA7362" w:rsidRDefault="00FE2422" w:rsidP="00FE2422">
            <w:pPr>
              <w:pStyle w:val="TitreturquoiseContrat"/>
              <w:jc w:val="both"/>
              <w:rPr>
                <w:rFonts w:ascii="Times New Roman" w:hAnsi="Times New Roman" w:cs="Times New Roman"/>
                <w:color w:val="auto"/>
                <w:sz w:val="24"/>
                <w:szCs w:val="24"/>
              </w:rPr>
            </w:pPr>
          </w:p>
          <w:p w14:paraId="600C0FEE" w14:textId="47C56172"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6.3 Les obligations de confidentialité </w:t>
            </w:r>
            <w:proofErr w:type="gramStart"/>
            <w:r w:rsidRPr="00BA7362">
              <w:rPr>
                <w:rFonts w:ascii="Times New Roman" w:hAnsi="Times New Roman" w:cs="Times New Roman"/>
                <w:color w:val="auto"/>
                <w:sz w:val="24"/>
                <w:szCs w:val="24"/>
              </w:rPr>
              <w:t>de</w:t>
            </w:r>
            <w:r w:rsidR="00835F76" w:rsidRPr="00BA7362">
              <w:rPr>
                <w:rFonts w:ascii="Times New Roman" w:hAnsi="Times New Roman" w:cs="Times New Roman"/>
                <w:b/>
                <w:bCs/>
                <w:color w:val="auto"/>
                <w:sz w:val="24"/>
                <w:szCs w:val="24"/>
              </w:rPr>
              <w:t xml:space="preserve"> </w:t>
            </w:r>
            <w:r w:rsidR="004207B0" w:rsidRPr="00BA7362">
              <w:rPr>
                <w:rFonts w:ascii="Times New Roman" w:hAnsi="Times New Roman" w:cs="Times New Roman"/>
                <w:b/>
                <w:bCs/>
                <w:color w:val="auto"/>
                <w:sz w:val="24"/>
                <w:szCs w:val="24"/>
              </w:rPr>
              <w:t xml:space="preserve"> </w:t>
            </w:r>
            <w:r w:rsidR="004207B0" w:rsidRPr="00BA7362">
              <w:rPr>
                <w:rFonts w:ascii="Times New Roman" w:hAnsi="Times New Roman" w:cs="Times New Roman"/>
                <w:bCs/>
                <w:color w:val="auto"/>
                <w:sz w:val="24"/>
                <w:szCs w:val="24"/>
              </w:rPr>
              <w:t>l’</w:t>
            </w:r>
            <w:r w:rsidR="004207B0" w:rsidRPr="00BA7362">
              <w:rPr>
                <w:rFonts w:ascii="Times New Roman" w:hAnsi="Times New Roman" w:cs="Times New Roman"/>
                <w:b/>
                <w:bCs/>
                <w:color w:val="auto"/>
                <w:sz w:val="24"/>
                <w:szCs w:val="24"/>
              </w:rPr>
              <w:t>Université</w:t>
            </w:r>
            <w:proofErr w:type="gramEnd"/>
            <w:r w:rsidR="004207B0" w:rsidRPr="00BA7362">
              <w:rPr>
                <w:rFonts w:ascii="Times New Roman" w:hAnsi="Times New Roman" w:cs="Times New Roman"/>
                <w:b/>
                <w:bCs/>
                <w:color w:val="auto"/>
                <w:sz w:val="24"/>
                <w:szCs w:val="24"/>
              </w:rPr>
              <w:t xml:space="preserve"> of Glasgow </w:t>
            </w:r>
            <w:r w:rsidRPr="00BA7362">
              <w:rPr>
                <w:rFonts w:ascii="Times New Roman" w:hAnsi="Times New Roman" w:cs="Times New Roman"/>
                <w:color w:val="auto"/>
                <w:sz w:val="24"/>
                <w:szCs w:val="24"/>
              </w:rPr>
              <w:t xml:space="preserve">aux termes du présent </w:t>
            </w:r>
            <w:r w:rsidRPr="00BA7362">
              <w:rPr>
                <w:rFonts w:ascii="Times New Roman" w:hAnsi="Times New Roman" w:cs="Times New Roman"/>
                <w:b/>
                <w:color w:val="auto"/>
                <w:sz w:val="24"/>
                <w:szCs w:val="24"/>
              </w:rPr>
              <w:t>Accord</w:t>
            </w:r>
            <w:r w:rsidRPr="00BA7362">
              <w:rPr>
                <w:rFonts w:ascii="Times New Roman" w:hAnsi="Times New Roman" w:cs="Times New Roman"/>
                <w:color w:val="auto"/>
                <w:sz w:val="24"/>
                <w:szCs w:val="24"/>
              </w:rPr>
              <w:t xml:space="preserve"> ne s'appliquent pas aux </w:t>
            </w:r>
            <w:r w:rsidRPr="00BA7362">
              <w:rPr>
                <w:rFonts w:ascii="Times New Roman" w:hAnsi="Times New Roman" w:cs="Times New Roman"/>
                <w:b/>
                <w:color w:val="auto"/>
                <w:sz w:val="24"/>
                <w:szCs w:val="24"/>
              </w:rPr>
              <w:t>INFORMATIONS</w:t>
            </w:r>
            <w:r w:rsidRPr="00BA7362">
              <w:rPr>
                <w:rFonts w:ascii="Times New Roman" w:hAnsi="Times New Roman" w:cs="Times New Roman"/>
                <w:color w:val="auto"/>
                <w:sz w:val="24"/>
                <w:szCs w:val="24"/>
              </w:rPr>
              <w:t xml:space="preserve"> et au </w:t>
            </w:r>
            <w:r w:rsidRPr="00BA7362">
              <w:rPr>
                <w:rFonts w:ascii="Times New Roman" w:hAnsi="Times New Roman" w:cs="Times New Roman"/>
                <w:b/>
                <w:color w:val="auto"/>
                <w:sz w:val="24"/>
                <w:szCs w:val="24"/>
              </w:rPr>
              <w:t>MATERIEL</w:t>
            </w:r>
            <w:r w:rsidRPr="00BA7362">
              <w:rPr>
                <w:rFonts w:ascii="Times New Roman" w:hAnsi="Times New Roman" w:cs="Times New Roman"/>
                <w:color w:val="auto"/>
                <w:sz w:val="24"/>
                <w:szCs w:val="24"/>
              </w:rPr>
              <w:t xml:space="preserve"> : </w:t>
            </w:r>
          </w:p>
          <w:p w14:paraId="49CC0C0E"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33F752D3" w14:textId="0C06863A"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qui sont entrés dans le domaine public préalablement à leur transfert à </w:t>
            </w:r>
            <w:r w:rsidR="004207B0" w:rsidRPr="00BA7362">
              <w:rPr>
                <w:rFonts w:ascii="Times New Roman" w:hAnsi="Times New Roman" w:cs="Times New Roman"/>
                <w:bCs/>
                <w:color w:val="auto"/>
                <w:sz w:val="24"/>
                <w:szCs w:val="24"/>
              </w:rPr>
              <w:t>l’</w:t>
            </w:r>
            <w:r w:rsidR="004207B0" w:rsidRPr="00BA7362">
              <w:rPr>
                <w:rFonts w:ascii="Times New Roman" w:hAnsi="Times New Roman" w:cs="Times New Roman"/>
                <w:b/>
                <w:bCs/>
                <w:color w:val="auto"/>
                <w:sz w:val="24"/>
                <w:szCs w:val="24"/>
              </w:rPr>
              <w:t>Université de</w:t>
            </w:r>
            <w:r w:rsidR="004207B0" w:rsidRPr="00BA7362">
              <w:rPr>
                <w:rFonts w:ascii="Times New Roman" w:hAnsi="Times New Roman" w:cs="Times New Roman"/>
                <w:b/>
                <w:bCs/>
                <w:rPrChange w:id="23" w:author="Anastasia Morris" w:date="2021-10-04T13:35:00Z">
                  <w:rPr>
                    <w:b/>
                    <w:bCs/>
                  </w:rPr>
                </w:rPrChange>
              </w:rPr>
              <w:t xml:space="preserve"> </w:t>
            </w:r>
            <w:r w:rsidR="004207B0" w:rsidRPr="00BA7362">
              <w:rPr>
                <w:rFonts w:ascii="Times New Roman" w:hAnsi="Times New Roman" w:cs="Times New Roman"/>
                <w:b/>
                <w:bCs/>
                <w:color w:val="auto"/>
                <w:sz w:val="24"/>
                <w:szCs w:val="24"/>
              </w:rPr>
              <w:t>Glasgow</w:t>
            </w:r>
            <w:r w:rsidR="00835F76" w:rsidRPr="00064F8F">
              <w:rPr>
                <w:rFonts w:ascii="Times New Roman" w:hAnsi="Times New Roman" w:cs="Times New Roman"/>
                <w:color w:val="auto"/>
                <w:sz w:val="24"/>
                <w:szCs w:val="24"/>
              </w:rPr>
              <w:t xml:space="preserve"> </w:t>
            </w:r>
            <w:r w:rsidRPr="00BA7362">
              <w:rPr>
                <w:rFonts w:ascii="Times New Roman" w:hAnsi="Times New Roman" w:cs="Times New Roman"/>
                <w:color w:val="auto"/>
                <w:sz w:val="24"/>
                <w:szCs w:val="24"/>
              </w:rPr>
              <w:t xml:space="preserve">ou après celui-ci, mais sans faute de la </w:t>
            </w:r>
            <w:r w:rsidRPr="00BA7362">
              <w:rPr>
                <w:rFonts w:ascii="Times New Roman" w:hAnsi="Times New Roman" w:cs="Times New Roman"/>
                <w:b/>
                <w:color w:val="auto"/>
                <w:sz w:val="24"/>
                <w:szCs w:val="24"/>
              </w:rPr>
              <w:t>Partie</w:t>
            </w:r>
            <w:r w:rsidRPr="00BA7362">
              <w:rPr>
                <w:rFonts w:ascii="Times New Roman" w:hAnsi="Times New Roman" w:cs="Times New Roman"/>
                <w:color w:val="auto"/>
                <w:sz w:val="24"/>
                <w:szCs w:val="24"/>
              </w:rPr>
              <w:t xml:space="preserve"> </w:t>
            </w:r>
            <w:r w:rsidR="004207B0" w:rsidRPr="00BA7362">
              <w:rPr>
                <w:rFonts w:ascii="Times New Roman" w:hAnsi="Times New Roman" w:cs="Times New Roman"/>
                <w:color w:val="auto"/>
                <w:sz w:val="24"/>
                <w:szCs w:val="24"/>
              </w:rPr>
              <w:t>réceptrice ;</w:t>
            </w:r>
            <w:r w:rsidRPr="00BA7362">
              <w:rPr>
                <w:rFonts w:ascii="Times New Roman" w:hAnsi="Times New Roman" w:cs="Times New Roman"/>
                <w:color w:val="auto"/>
                <w:sz w:val="24"/>
                <w:szCs w:val="24"/>
              </w:rPr>
              <w:t xml:space="preserve"> </w:t>
            </w:r>
          </w:p>
          <w:p w14:paraId="3231250C"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lastRenderedPageBreak/>
              <w:t xml:space="preserve">- dont il peut être justifié qu’ils ont été reçus par un tiers de manière licite sans aucune restriction et en l'absence de toute violation du présent </w:t>
            </w:r>
            <w:r w:rsidRPr="00BA7362">
              <w:rPr>
                <w:rFonts w:ascii="Times New Roman" w:hAnsi="Times New Roman" w:cs="Times New Roman"/>
                <w:b/>
                <w:color w:val="auto"/>
                <w:sz w:val="24"/>
                <w:szCs w:val="24"/>
              </w:rPr>
              <w:t>Accord</w:t>
            </w:r>
            <w:r w:rsidRPr="00BA7362">
              <w:rPr>
                <w:rFonts w:ascii="Times New Roman" w:hAnsi="Times New Roman" w:cs="Times New Roman"/>
                <w:color w:val="auto"/>
                <w:sz w:val="24"/>
                <w:szCs w:val="24"/>
              </w:rPr>
              <w:t xml:space="preserve"> ; </w:t>
            </w:r>
          </w:p>
          <w:p w14:paraId="22670046"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qui sont déjà en possession de la </w:t>
            </w:r>
            <w:r w:rsidRPr="00BA7362">
              <w:rPr>
                <w:rFonts w:ascii="Times New Roman" w:hAnsi="Times New Roman" w:cs="Times New Roman"/>
                <w:b/>
                <w:color w:val="auto"/>
                <w:sz w:val="24"/>
                <w:szCs w:val="24"/>
              </w:rPr>
              <w:t>Partie</w:t>
            </w:r>
            <w:r w:rsidRPr="00BA7362">
              <w:rPr>
                <w:rFonts w:ascii="Times New Roman" w:hAnsi="Times New Roman" w:cs="Times New Roman"/>
                <w:color w:val="auto"/>
                <w:sz w:val="24"/>
                <w:szCs w:val="24"/>
              </w:rPr>
              <w:t xml:space="preserve"> réceptrice avant la conclusion de l</w:t>
            </w:r>
            <w:r w:rsidRPr="00BA7362">
              <w:rPr>
                <w:rFonts w:ascii="Times New Roman" w:hAnsi="Times New Roman" w:cs="Times New Roman"/>
                <w:b/>
                <w:color w:val="auto"/>
                <w:sz w:val="24"/>
                <w:szCs w:val="24"/>
              </w:rPr>
              <w:t>'Accord</w:t>
            </w:r>
            <w:r w:rsidRPr="00BA7362">
              <w:rPr>
                <w:rFonts w:ascii="Times New Roman" w:hAnsi="Times New Roman" w:cs="Times New Roman"/>
                <w:color w:val="auto"/>
                <w:sz w:val="24"/>
                <w:szCs w:val="24"/>
              </w:rPr>
              <w:t xml:space="preserve">, auquel cas cette dernière devra en rapporter la preuve ; </w:t>
            </w:r>
          </w:p>
          <w:p w14:paraId="648238C5"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qui ont été utilisés ou divulgués avec l'autorisation écrite de la Partie dont ils émanent ;  </w:t>
            </w:r>
          </w:p>
          <w:p w14:paraId="72C8D85F" w14:textId="75C8F98B"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qui ont été divulgués par la Partie dont ils </w:t>
            </w:r>
            <w:r w:rsidR="00DD15EC" w:rsidRPr="00BA7362">
              <w:rPr>
                <w:rFonts w:ascii="Times New Roman" w:hAnsi="Times New Roman" w:cs="Times New Roman"/>
                <w:color w:val="auto"/>
                <w:sz w:val="24"/>
                <w:szCs w:val="24"/>
              </w:rPr>
              <w:t>émanent ;</w:t>
            </w:r>
          </w:p>
          <w:p w14:paraId="1E21A98D"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dont il peut être justifié qu’ils ont été développés par la </w:t>
            </w:r>
            <w:r w:rsidRPr="00BA7362">
              <w:rPr>
                <w:rFonts w:ascii="Times New Roman" w:hAnsi="Times New Roman" w:cs="Times New Roman"/>
                <w:b/>
                <w:color w:val="auto"/>
                <w:sz w:val="24"/>
                <w:szCs w:val="24"/>
              </w:rPr>
              <w:t>Partie</w:t>
            </w:r>
            <w:r w:rsidRPr="00BA7362">
              <w:rPr>
                <w:rFonts w:ascii="Times New Roman" w:hAnsi="Times New Roman" w:cs="Times New Roman"/>
                <w:color w:val="auto"/>
                <w:sz w:val="24"/>
                <w:szCs w:val="24"/>
              </w:rPr>
              <w:t xml:space="preserve"> réceptrice de manière indépendante et de bonne foi par des membres de son personnel n’ayant pas eu accès aux </w:t>
            </w:r>
            <w:r w:rsidRPr="00BA7362">
              <w:rPr>
                <w:rFonts w:ascii="Times New Roman" w:hAnsi="Times New Roman" w:cs="Times New Roman"/>
                <w:b/>
                <w:color w:val="auto"/>
                <w:sz w:val="24"/>
                <w:szCs w:val="24"/>
              </w:rPr>
              <w:t>INFORMATIONS</w:t>
            </w:r>
            <w:r w:rsidRPr="00BA7362">
              <w:rPr>
                <w:rFonts w:ascii="Times New Roman" w:hAnsi="Times New Roman" w:cs="Times New Roman"/>
                <w:color w:val="auto"/>
                <w:sz w:val="24"/>
                <w:szCs w:val="24"/>
              </w:rPr>
              <w:t xml:space="preserve"> et au </w:t>
            </w:r>
            <w:r w:rsidRPr="00BA7362">
              <w:rPr>
                <w:rFonts w:ascii="Times New Roman" w:hAnsi="Times New Roman" w:cs="Times New Roman"/>
                <w:b/>
                <w:color w:val="auto"/>
                <w:sz w:val="24"/>
                <w:szCs w:val="24"/>
              </w:rPr>
              <w:t>MATERIEL</w:t>
            </w:r>
            <w:r w:rsidRPr="00BA7362">
              <w:rPr>
                <w:rFonts w:ascii="Times New Roman" w:hAnsi="Times New Roman" w:cs="Times New Roman"/>
                <w:color w:val="auto"/>
                <w:sz w:val="24"/>
                <w:szCs w:val="24"/>
              </w:rPr>
              <w:t>.</w:t>
            </w:r>
          </w:p>
          <w:p w14:paraId="0C725593" w14:textId="029BBB1C"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2B65C870" w14:textId="77777777" w:rsidR="00835F76" w:rsidRPr="00BA7362" w:rsidRDefault="00835F76" w:rsidP="00FE2422">
            <w:pPr>
              <w:pStyle w:val="TitreturquoiseContrat"/>
              <w:jc w:val="both"/>
              <w:rPr>
                <w:rFonts w:ascii="Times New Roman" w:hAnsi="Times New Roman" w:cs="Times New Roman"/>
                <w:color w:val="auto"/>
                <w:sz w:val="24"/>
                <w:szCs w:val="24"/>
              </w:rPr>
            </w:pPr>
          </w:p>
          <w:p w14:paraId="1949A998"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6.4 Cette obligation de confidentialité restera en vigueur pendant toute la durée de l’Accord et 5 (cinq) ans après l'échéance ou la résiliation du présent Accord.  </w:t>
            </w:r>
          </w:p>
          <w:p w14:paraId="39FBE0BF" w14:textId="77777777" w:rsidR="00FE2422" w:rsidRPr="00BA7362" w:rsidRDefault="00FE2422" w:rsidP="00FE2422">
            <w:pPr>
              <w:pStyle w:val="TitreturquoiseContrat"/>
              <w:jc w:val="both"/>
              <w:rPr>
                <w:rFonts w:ascii="Times New Roman" w:hAnsi="Times New Roman" w:cs="Times New Roman"/>
                <w:color w:val="auto"/>
                <w:sz w:val="24"/>
                <w:szCs w:val="24"/>
              </w:rPr>
            </w:pPr>
          </w:p>
          <w:p w14:paraId="0EE9BF87" w14:textId="77777777" w:rsidR="00FE2422" w:rsidRPr="00BA7362" w:rsidRDefault="00FE2422" w:rsidP="00FE2422">
            <w:pPr>
              <w:pStyle w:val="NormalWeb"/>
              <w:spacing w:before="0" w:beforeAutospacing="0" w:after="0" w:afterAutospacing="0"/>
              <w:jc w:val="both"/>
              <w:rPr>
                <w:rFonts w:ascii="Times New Roman" w:hAnsi="Times New Roman" w:cs="Times New Roman"/>
                <w:b/>
                <w:u w:val="single"/>
              </w:rPr>
            </w:pPr>
            <w:r w:rsidRPr="00BA7362">
              <w:rPr>
                <w:rFonts w:ascii="Times New Roman" w:hAnsi="Times New Roman" w:cs="Times New Roman"/>
                <w:b/>
                <w:u w:val="single"/>
              </w:rPr>
              <w:t>Article 7 – Garanties et Responsabilités</w:t>
            </w:r>
          </w:p>
          <w:p w14:paraId="3865641A" w14:textId="77777777" w:rsidR="00FE2422" w:rsidRPr="00BA7362" w:rsidRDefault="00FE2422" w:rsidP="00FE2422">
            <w:pPr>
              <w:pStyle w:val="NormalWeb"/>
              <w:spacing w:before="0" w:beforeAutospacing="0" w:after="0" w:afterAutospacing="0"/>
              <w:jc w:val="both"/>
              <w:rPr>
                <w:rFonts w:ascii="Times New Roman" w:hAnsi="Times New Roman" w:cs="Times New Roman"/>
              </w:rPr>
            </w:pPr>
          </w:p>
          <w:p w14:paraId="24BE0CEB" w14:textId="7AC72B0E" w:rsidR="00FE2422" w:rsidRPr="00BA7362" w:rsidRDefault="00FE2422" w:rsidP="00FE2422">
            <w:pPr>
              <w:pStyle w:val="NormalWeb"/>
              <w:spacing w:before="0" w:beforeAutospacing="0" w:after="0" w:afterAutospacing="0"/>
              <w:jc w:val="both"/>
              <w:rPr>
                <w:rFonts w:ascii="Times New Roman" w:hAnsi="Times New Roman" w:cs="Times New Roman"/>
              </w:rPr>
            </w:pPr>
            <w:r w:rsidRPr="00BA7362">
              <w:rPr>
                <w:rFonts w:ascii="Times New Roman" w:hAnsi="Times New Roman" w:cs="Times New Roman"/>
              </w:rPr>
              <w:t xml:space="preserve">7.1 Le </w:t>
            </w:r>
            <w:r w:rsidRPr="00BA7362">
              <w:rPr>
                <w:rFonts w:ascii="Times New Roman" w:hAnsi="Times New Roman" w:cs="Times New Roman"/>
                <w:b/>
              </w:rPr>
              <w:t>MATERIEL</w:t>
            </w:r>
            <w:r w:rsidRPr="00BA7362">
              <w:rPr>
                <w:rFonts w:ascii="Times New Roman" w:hAnsi="Times New Roman" w:cs="Times New Roman"/>
              </w:rPr>
              <w:t xml:space="preserve"> étant de nature expérimentale, le </w:t>
            </w:r>
            <w:r w:rsidRPr="00BA7362">
              <w:rPr>
                <w:rFonts w:ascii="Times New Roman" w:hAnsi="Times New Roman" w:cs="Times New Roman"/>
                <w:b/>
              </w:rPr>
              <w:t>CNRFP</w:t>
            </w:r>
            <w:r w:rsidRPr="00BA7362">
              <w:rPr>
                <w:rFonts w:ascii="Times New Roman" w:hAnsi="Times New Roman" w:cs="Times New Roman"/>
              </w:rPr>
              <w:t xml:space="preserve"> ne donne aucune garantie, quant à son état, son activité, son utilité, son efficacité, sa pureté, son innocuité, sa non-toxicité, sa sécurité, quant à son utilisation, sa valeur commerciale ou sa conformité à un quelconque but. </w:t>
            </w:r>
          </w:p>
          <w:p w14:paraId="2A025430" w14:textId="77777777" w:rsidR="00FE2422" w:rsidRPr="00BA7362" w:rsidRDefault="00FE2422" w:rsidP="00FE2422">
            <w:pPr>
              <w:pStyle w:val="NormalWeb"/>
              <w:spacing w:before="0" w:beforeAutospacing="0" w:after="0" w:afterAutospacing="0"/>
              <w:jc w:val="both"/>
              <w:rPr>
                <w:rFonts w:ascii="Times New Roman" w:hAnsi="Times New Roman" w:cs="Times New Roman"/>
              </w:rPr>
            </w:pPr>
            <w:r w:rsidRPr="00BA7362">
              <w:rPr>
                <w:rFonts w:ascii="Times New Roman" w:hAnsi="Times New Roman" w:cs="Times New Roman"/>
              </w:rPr>
              <w:t xml:space="preserve"> </w:t>
            </w:r>
          </w:p>
          <w:p w14:paraId="36646D7C" w14:textId="71580FEC" w:rsidR="00FE2422" w:rsidRPr="00BA7362" w:rsidRDefault="00FE2422" w:rsidP="00FE2422">
            <w:pPr>
              <w:pStyle w:val="NormalWeb"/>
              <w:spacing w:before="0" w:beforeAutospacing="0" w:after="0" w:afterAutospacing="0"/>
              <w:jc w:val="both"/>
              <w:rPr>
                <w:rFonts w:ascii="Times New Roman" w:hAnsi="Times New Roman" w:cs="Times New Roman"/>
              </w:rPr>
            </w:pPr>
            <w:r w:rsidRPr="00BA7362">
              <w:rPr>
                <w:rFonts w:ascii="Times New Roman" w:hAnsi="Times New Roman" w:cs="Times New Roman"/>
              </w:rPr>
              <w:t xml:space="preserve">7.2 </w:t>
            </w:r>
            <w:r w:rsidR="008A433A" w:rsidRPr="00BA7362">
              <w:rPr>
                <w:rFonts w:ascii="Times New Roman" w:hAnsi="Times New Roman" w:cs="Times New Roman"/>
              </w:rPr>
              <w:t>L’</w:t>
            </w:r>
            <w:r w:rsidR="008A433A" w:rsidRPr="00BA7362">
              <w:rPr>
                <w:rFonts w:ascii="Times New Roman" w:hAnsi="Times New Roman" w:cs="Times New Roman"/>
                <w:b/>
                <w:bCs/>
              </w:rPr>
              <w:t>Université</w:t>
            </w:r>
            <w:r w:rsidR="004207B0" w:rsidRPr="00BA7362">
              <w:rPr>
                <w:rFonts w:ascii="Times New Roman" w:hAnsi="Times New Roman" w:cs="Times New Roman"/>
                <w:b/>
                <w:bCs/>
              </w:rPr>
              <w:t xml:space="preserve"> </w:t>
            </w:r>
            <w:r w:rsidR="008A433A" w:rsidRPr="00BA7362">
              <w:rPr>
                <w:rFonts w:ascii="Times New Roman" w:hAnsi="Times New Roman" w:cs="Times New Roman"/>
                <w:b/>
                <w:bCs/>
              </w:rPr>
              <w:t>de</w:t>
            </w:r>
            <w:r w:rsidR="004207B0" w:rsidRPr="00BA7362">
              <w:rPr>
                <w:rFonts w:ascii="Times New Roman" w:hAnsi="Times New Roman" w:cs="Times New Roman"/>
                <w:b/>
                <w:bCs/>
              </w:rPr>
              <w:t xml:space="preserve"> Glasgow</w:t>
            </w:r>
            <w:r w:rsidR="00835F76" w:rsidRPr="00BA7362">
              <w:rPr>
                <w:rFonts w:ascii="Times New Roman" w:hAnsi="Times New Roman" w:cs="Times New Roman"/>
              </w:rPr>
              <w:t xml:space="preserve"> </w:t>
            </w:r>
            <w:r w:rsidRPr="00BA7362">
              <w:rPr>
                <w:rFonts w:ascii="Times New Roman" w:hAnsi="Times New Roman" w:cs="Times New Roman"/>
              </w:rPr>
              <w:t xml:space="preserve">est seul responsable de tout risque ou dommage pouvant découler de l'exécution du présent </w:t>
            </w:r>
            <w:r w:rsidRPr="00BA7362">
              <w:rPr>
                <w:rFonts w:ascii="Times New Roman" w:hAnsi="Times New Roman" w:cs="Times New Roman"/>
                <w:b/>
              </w:rPr>
              <w:t>Accord</w:t>
            </w:r>
            <w:r w:rsidRPr="00BA7362">
              <w:rPr>
                <w:rFonts w:ascii="Times New Roman" w:hAnsi="Times New Roman" w:cs="Times New Roman"/>
              </w:rPr>
              <w:t xml:space="preserve">, notamment en cas de blessure, mort, dommage matériel ou tout autre sinistre ou préjudice pouvant résulter de l'usage, des essais ou de la manipulation du </w:t>
            </w:r>
            <w:r w:rsidRPr="00BA7362">
              <w:rPr>
                <w:rFonts w:ascii="Times New Roman" w:hAnsi="Times New Roman" w:cs="Times New Roman"/>
                <w:b/>
              </w:rPr>
              <w:t>MATERIEL</w:t>
            </w:r>
            <w:r w:rsidRPr="00BA7362">
              <w:rPr>
                <w:rFonts w:ascii="Times New Roman" w:hAnsi="Times New Roman" w:cs="Times New Roman"/>
              </w:rPr>
              <w:t xml:space="preserve">. </w:t>
            </w:r>
          </w:p>
          <w:p w14:paraId="45C902CA" w14:textId="77777777" w:rsidR="00FE2422" w:rsidRPr="00BA7362" w:rsidRDefault="00FE2422" w:rsidP="00FE2422">
            <w:pPr>
              <w:pStyle w:val="NormalWeb"/>
              <w:spacing w:before="0" w:beforeAutospacing="0" w:after="0" w:afterAutospacing="0"/>
              <w:jc w:val="both"/>
              <w:rPr>
                <w:rFonts w:ascii="Times New Roman" w:hAnsi="Times New Roman" w:cs="Times New Roman"/>
              </w:rPr>
            </w:pPr>
            <w:r w:rsidRPr="00BA7362">
              <w:rPr>
                <w:rFonts w:ascii="Times New Roman" w:hAnsi="Times New Roman" w:cs="Times New Roman"/>
              </w:rPr>
              <w:t xml:space="preserve"> </w:t>
            </w:r>
          </w:p>
          <w:p w14:paraId="4B7CE9EE" w14:textId="587FFEB2" w:rsidR="00FE2422" w:rsidRPr="00BA7362" w:rsidRDefault="00FE2422" w:rsidP="00FE2422">
            <w:pPr>
              <w:pStyle w:val="NormalWeb"/>
              <w:spacing w:before="0" w:beforeAutospacing="0" w:after="0" w:afterAutospacing="0"/>
              <w:jc w:val="both"/>
              <w:rPr>
                <w:rFonts w:ascii="Times New Roman" w:hAnsi="Times New Roman" w:cs="Times New Roman"/>
              </w:rPr>
            </w:pPr>
            <w:r w:rsidRPr="00BA7362">
              <w:rPr>
                <w:rFonts w:ascii="Times New Roman" w:hAnsi="Times New Roman" w:cs="Times New Roman"/>
              </w:rPr>
              <w:t xml:space="preserve">7.3 </w:t>
            </w:r>
            <w:r w:rsidR="008A433A" w:rsidRPr="00BA7362">
              <w:rPr>
                <w:rFonts w:ascii="Times New Roman" w:hAnsi="Times New Roman" w:cs="Times New Roman"/>
              </w:rPr>
              <w:t>L’</w:t>
            </w:r>
            <w:r w:rsidR="008A433A" w:rsidRPr="00BA7362">
              <w:rPr>
                <w:rFonts w:ascii="Times New Roman" w:hAnsi="Times New Roman" w:cs="Times New Roman"/>
                <w:b/>
                <w:bCs/>
              </w:rPr>
              <w:t>Université</w:t>
            </w:r>
            <w:r w:rsidR="004207B0" w:rsidRPr="00BA7362">
              <w:rPr>
                <w:rFonts w:ascii="Times New Roman" w:hAnsi="Times New Roman" w:cs="Times New Roman"/>
                <w:b/>
                <w:bCs/>
              </w:rPr>
              <w:t xml:space="preserve"> </w:t>
            </w:r>
            <w:r w:rsidR="008A433A" w:rsidRPr="00BA7362">
              <w:rPr>
                <w:rFonts w:ascii="Times New Roman" w:hAnsi="Times New Roman" w:cs="Times New Roman"/>
                <w:b/>
                <w:bCs/>
              </w:rPr>
              <w:t>de</w:t>
            </w:r>
            <w:r w:rsidR="004207B0" w:rsidRPr="00BA7362">
              <w:rPr>
                <w:rFonts w:ascii="Times New Roman" w:hAnsi="Times New Roman" w:cs="Times New Roman"/>
                <w:b/>
                <w:bCs/>
              </w:rPr>
              <w:t xml:space="preserve"> Glasgow</w:t>
            </w:r>
            <w:r w:rsidR="00334728" w:rsidRPr="00BA7362">
              <w:rPr>
                <w:rFonts w:ascii="Times New Roman" w:hAnsi="Times New Roman" w:cs="Times New Roman"/>
              </w:rPr>
              <w:t xml:space="preserve"> </w:t>
            </w:r>
            <w:r w:rsidRPr="00BA7362">
              <w:rPr>
                <w:rFonts w:ascii="Times New Roman" w:hAnsi="Times New Roman" w:cs="Times New Roman"/>
              </w:rPr>
              <w:t xml:space="preserve">s'engage à utiliser le </w:t>
            </w:r>
            <w:r w:rsidRPr="00BA7362">
              <w:rPr>
                <w:rFonts w:ascii="Times New Roman" w:hAnsi="Times New Roman" w:cs="Times New Roman"/>
                <w:b/>
              </w:rPr>
              <w:t>MATERIEL</w:t>
            </w:r>
            <w:r w:rsidRPr="00BA7362">
              <w:rPr>
                <w:rFonts w:ascii="Times New Roman" w:hAnsi="Times New Roman" w:cs="Times New Roman"/>
              </w:rPr>
              <w:t xml:space="preserve"> en accord avec la législation en vigueur dans le pays d'utilisation.  </w:t>
            </w:r>
          </w:p>
          <w:p w14:paraId="1227348B" w14:textId="77777777" w:rsidR="00FE2422" w:rsidRPr="00BA7362" w:rsidRDefault="00FE2422" w:rsidP="00FE2422">
            <w:pPr>
              <w:pStyle w:val="NormalWeb"/>
              <w:spacing w:before="0" w:beforeAutospacing="0" w:after="0" w:afterAutospacing="0"/>
              <w:jc w:val="both"/>
              <w:rPr>
                <w:rFonts w:ascii="Times New Roman" w:hAnsi="Times New Roman" w:cs="Times New Roman"/>
                <w:b/>
                <w:u w:val="single"/>
              </w:rPr>
            </w:pPr>
          </w:p>
          <w:p w14:paraId="05176D40" w14:textId="77777777" w:rsidR="00FE2422" w:rsidRPr="00BA7362" w:rsidRDefault="00FE2422" w:rsidP="00FE2422">
            <w:pPr>
              <w:pStyle w:val="NormalWeb"/>
              <w:spacing w:before="0" w:beforeAutospacing="0" w:after="0" w:afterAutospacing="0"/>
              <w:jc w:val="both"/>
              <w:rPr>
                <w:rFonts w:ascii="Times New Roman" w:hAnsi="Times New Roman" w:cs="Times New Roman"/>
                <w:b/>
                <w:u w:val="single"/>
              </w:rPr>
            </w:pPr>
            <w:r w:rsidRPr="00BA7362">
              <w:rPr>
                <w:rFonts w:ascii="Times New Roman" w:hAnsi="Times New Roman" w:cs="Times New Roman"/>
                <w:b/>
                <w:u w:val="single"/>
              </w:rPr>
              <w:t>Article 8 – Confidentialité de l’Accord</w:t>
            </w:r>
          </w:p>
          <w:p w14:paraId="6EC6DEEE" w14:textId="77777777" w:rsidR="00FE2422" w:rsidRPr="00BA7362" w:rsidRDefault="00FE2422" w:rsidP="00FE2422">
            <w:pPr>
              <w:pStyle w:val="NormalWeb"/>
              <w:spacing w:before="0" w:beforeAutospacing="0" w:after="0" w:afterAutospacing="0"/>
              <w:jc w:val="both"/>
              <w:rPr>
                <w:rFonts w:ascii="Times New Roman" w:hAnsi="Times New Roman" w:cs="Times New Roman"/>
              </w:rPr>
            </w:pPr>
          </w:p>
          <w:p w14:paraId="5E633084"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La signature, l'existence et l'exécution du présent </w:t>
            </w:r>
            <w:r w:rsidRPr="00BA7362">
              <w:rPr>
                <w:rFonts w:ascii="Times New Roman" w:hAnsi="Times New Roman" w:cs="Times New Roman"/>
                <w:b/>
                <w:color w:val="auto"/>
                <w:sz w:val="24"/>
                <w:szCs w:val="24"/>
              </w:rPr>
              <w:t>Accord</w:t>
            </w:r>
            <w:r w:rsidRPr="00BA7362">
              <w:rPr>
                <w:rFonts w:ascii="Times New Roman" w:hAnsi="Times New Roman" w:cs="Times New Roman"/>
                <w:color w:val="auto"/>
                <w:sz w:val="24"/>
                <w:szCs w:val="24"/>
              </w:rPr>
              <w:t xml:space="preserve"> seront gardées confidentielles par les </w:t>
            </w:r>
            <w:r w:rsidRPr="00BA7362">
              <w:rPr>
                <w:rFonts w:ascii="Times New Roman" w:hAnsi="Times New Roman" w:cs="Times New Roman"/>
                <w:b/>
                <w:color w:val="auto"/>
                <w:sz w:val="24"/>
                <w:szCs w:val="24"/>
              </w:rPr>
              <w:t>Parties</w:t>
            </w:r>
            <w:r w:rsidRPr="00BA7362">
              <w:rPr>
                <w:rFonts w:ascii="Times New Roman" w:hAnsi="Times New Roman" w:cs="Times New Roman"/>
                <w:color w:val="auto"/>
                <w:sz w:val="24"/>
                <w:szCs w:val="24"/>
              </w:rPr>
              <w:t xml:space="preserve"> et ne seront pas divulguées par l'une ou l'autre d'entre elles sans l'accord écrit préalable de l'autre </w:t>
            </w:r>
            <w:r w:rsidRPr="00BA7362">
              <w:rPr>
                <w:rFonts w:ascii="Times New Roman" w:hAnsi="Times New Roman" w:cs="Times New Roman"/>
                <w:b/>
                <w:color w:val="auto"/>
                <w:sz w:val="24"/>
                <w:szCs w:val="24"/>
              </w:rPr>
              <w:t>Partie</w:t>
            </w:r>
            <w:r w:rsidRPr="00BA7362">
              <w:rPr>
                <w:rFonts w:ascii="Times New Roman" w:hAnsi="Times New Roman" w:cs="Times New Roman"/>
                <w:color w:val="auto"/>
                <w:sz w:val="24"/>
                <w:szCs w:val="24"/>
              </w:rPr>
              <w:t xml:space="preserve">.  </w:t>
            </w:r>
          </w:p>
          <w:p w14:paraId="1E493310" w14:textId="77777777" w:rsidR="00FE2422" w:rsidRPr="00BA7362" w:rsidRDefault="00FE2422" w:rsidP="00FE2422">
            <w:pPr>
              <w:pStyle w:val="TitreturquoiseContrat"/>
              <w:jc w:val="both"/>
              <w:rPr>
                <w:rFonts w:ascii="Times New Roman" w:hAnsi="Times New Roman" w:cs="Times New Roman"/>
                <w:color w:val="auto"/>
                <w:sz w:val="24"/>
                <w:szCs w:val="24"/>
              </w:rPr>
            </w:pPr>
          </w:p>
          <w:p w14:paraId="7938B0FE" w14:textId="77777777" w:rsidR="00FE2422" w:rsidRPr="00BA7362" w:rsidRDefault="00FE2422" w:rsidP="00FE2422">
            <w:pPr>
              <w:pStyle w:val="TitreturquoiseContrat"/>
              <w:jc w:val="both"/>
              <w:rPr>
                <w:rFonts w:ascii="Times New Roman" w:hAnsi="Times New Roman" w:cs="Times New Roman"/>
                <w:b/>
                <w:color w:val="auto"/>
                <w:sz w:val="24"/>
                <w:szCs w:val="24"/>
                <w:u w:val="single"/>
              </w:rPr>
            </w:pPr>
            <w:r w:rsidRPr="00BA7362">
              <w:rPr>
                <w:rFonts w:ascii="Times New Roman" w:hAnsi="Times New Roman" w:cs="Times New Roman"/>
                <w:b/>
                <w:color w:val="auto"/>
                <w:sz w:val="24"/>
                <w:szCs w:val="24"/>
                <w:u w:val="single"/>
              </w:rPr>
              <w:lastRenderedPageBreak/>
              <w:t xml:space="preserve">Article 9 – Cession de l’accord </w:t>
            </w:r>
          </w:p>
          <w:p w14:paraId="0EEB0BB8"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6A2D46AA"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Le présent </w:t>
            </w:r>
            <w:r w:rsidRPr="00BA7362">
              <w:rPr>
                <w:rFonts w:ascii="Times New Roman" w:hAnsi="Times New Roman" w:cs="Times New Roman"/>
                <w:b/>
                <w:color w:val="auto"/>
                <w:sz w:val="24"/>
                <w:szCs w:val="24"/>
              </w:rPr>
              <w:t>Accord</w:t>
            </w:r>
            <w:r w:rsidRPr="00BA7362">
              <w:rPr>
                <w:rFonts w:ascii="Times New Roman" w:hAnsi="Times New Roman" w:cs="Times New Roman"/>
                <w:color w:val="auto"/>
                <w:sz w:val="24"/>
                <w:szCs w:val="24"/>
              </w:rPr>
              <w:t xml:space="preserve"> ne pourra être cédé à un tiers sans autorisation préalable et écrite des </w:t>
            </w:r>
            <w:r w:rsidRPr="00BA7362">
              <w:rPr>
                <w:rFonts w:ascii="Times New Roman" w:hAnsi="Times New Roman" w:cs="Times New Roman"/>
                <w:b/>
                <w:color w:val="auto"/>
                <w:sz w:val="24"/>
                <w:szCs w:val="24"/>
              </w:rPr>
              <w:t>Parties</w:t>
            </w:r>
            <w:r w:rsidRPr="00BA7362">
              <w:rPr>
                <w:rFonts w:ascii="Times New Roman" w:hAnsi="Times New Roman" w:cs="Times New Roman"/>
                <w:color w:val="auto"/>
                <w:sz w:val="24"/>
                <w:szCs w:val="24"/>
              </w:rPr>
              <w:t xml:space="preserve">. </w:t>
            </w:r>
          </w:p>
          <w:p w14:paraId="65FCEA22"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32AEF64A" w14:textId="77777777" w:rsidR="00FE2422" w:rsidRPr="00BA7362" w:rsidRDefault="00FE2422" w:rsidP="00FE2422">
            <w:pPr>
              <w:pStyle w:val="TitreturquoiseContrat"/>
              <w:jc w:val="both"/>
              <w:rPr>
                <w:rFonts w:ascii="Times New Roman" w:hAnsi="Times New Roman" w:cs="Times New Roman"/>
                <w:b/>
                <w:color w:val="auto"/>
                <w:sz w:val="24"/>
                <w:szCs w:val="24"/>
                <w:u w:val="single"/>
              </w:rPr>
            </w:pPr>
            <w:r w:rsidRPr="00BA7362">
              <w:rPr>
                <w:rFonts w:ascii="Times New Roman" w:hAnsi="Times New Roman" w:cs="Times New Roman"/>
                <w:b/>
                <w:color w:val="auto"/>
                <w:sz w:val="24"/>
                <w:szCs w:val="24"/>
                <w:u w:val="single"/>
              </w:rPr>
              <w:t xml:space="preserve">Article 10 – Durée </w:t>
            </w:r>
          </w:p>
          <w:p w14:paraId="7D2B49D9"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4F3092F5" w14:textId="77777777" w:rsidR="00334728" w:rsidRPr="00BA7362" w:rsidRDefault="00334728" w:rsidP="00334728">
            <w:pPr>
              <w:tabs>
                <w:tab w:val="left" w:pos="3119"/>
                <w:tab w:val="left" w:pos="4536"/>
                <w:tab w:val="left" w:pos="7938"/>
                <w:tab w:val="right" w:pos="9923"/>
              </w:tabs>
              <w:jc w:val="both"/>
              <w:rPr>
                <w:rFonts w:eastAsia="Times"/>
              </w:rPr>
            </w:pPr>
            <w:r w:rsidRPr="00BA7362">
              <w:rPr>
                <w:rFonts w:eastAsia="Times"/>
              </w:rPr>
              <w:t xml:space="preserve">10.1 Le présent </w:t>
            </w:r>
            <w:r w:rsidRPr="00BA7362">
              <w:rPr>
                <w:rFonts w:eastAsia="Times"/>
                <w:b/>
              </w:rPr>
              <w:t>Accord</w:t>
            </w:r>
            <w:r w:rsidRPr="00BA7362">
              <w:rPr>
                <w:rFonts w:eastAsia="Times"/>
              </w:rPr>
              <w:t xml:space="preserve"> entre en vigueur à la date de sa signature par l'ensemble des parties et est conclu pour une durée de </w:t>
            </w:r>
            <w:r w:rsidRPr="00BA7362">
              <w:rPr>
                <w:rFonts w:eastAsia="Times"/>
                <w:b/>
                <w:bCs/>
              </w:rPr>
              <w:t>cinq ans</w:t>
            </w:r>
            <w:r w:rsidRPr="00BA7362">
              <w:rPr>
                <w:rFonts w:eastAsia="Times"/>
              </w:rPr>
              <w:t xml:space="preserve"> ou après la conclusion des expériences conformément à l'annexe. </w:t>
            </w:r>
          </w:p>
          <w:p w14:paraId="6F1A0E4F"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55A3CFE8" w14:textId="415AE11C" w:rsidR="00FE2422" w:rsidRPr="00BA7362" w:rsidRDefault="00DD0033"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10.2 Au</w:t>
            </w:r>
            <w:r w:rsidR="00FE2422" w:rsidRPr="00BA7362">
              <w:rPr>
                <w:rFonts w:ascii="Times New Roman" w:hAnsi="Times New Roman" w:cs="Times New Roman"/>
                <w:color w:val="auto"/>
                <w:sz w:val="24"/>
                <w:szCs w:val="24"/>
              </w:rPr>
              <w:t xml:space="preserve"> terme de l'</w:t>
            </w:r>
            <w:r w:rsidR="00FE2422" w:rsidRPr="00BA7362">
              <w:rPr>
                <w:rFonts w:ascii="Times New Roman" w:hAnsi="Times New Roman" w:cs="Times New Roman"/>
                <w:b/>
                <w:color w:val="auto"/>
                <w:sz w:val="24"/>
                <w:szCs w:val="24"/>
              </w:rPr>
              <w:t>Accord</w:t>
            </w:r>
            <w:r w:rsidR="00FE2422" w:rsidRPr="00BA7362">
              <w:rPr>
                <w:rFonts w:ascii="Times New Roman" w:hAnsi="Times New Roman" w:cs="Times New Roman"/>
                <w:color w:val="auto"/>
                <w:sz w:val="24"/>
                <w:szCs w:val="24"/>
              </w:rPr>
              <w:t xml:space="preserve"> pour quelque cause que ce soit, </w:t>
            </w:r>
            <w:r w:rsidR="008A433A" w:rsidRPr="00BA7362">
              <w:rPr>
                <w:rFonts w:ascii="Times New Roman" w:hAnsi="Times New Roman" w:cs="Times New Roman"/>
                <w:color w:val="auto"/>
                <w:sz w:val="24"/>
                <w:szCs w:val="24"/>
              </w:rPr>
              <w:t>l’</w:t>
            </w:r>
            <w:r w:rsidR="008A433A" w:rsidRPr="00BA7362">
              <w:rPr>
                <w:rFonts w:ascii="Times New Roman" w:hAnsi="Times New Roman" w:cs="Times New Roman"/>
                <w:b/>
                <w:bCs/>
                <w:color w:val="auto"/>
                <w:sz w:val="24"/>
                <w:szCs w:val="24"/>
              </w:rPr>
              <w:t>Université</w:t>
            </w:r>
            <w:r w:rsidR="004207B0" w:rsidRPr="00BA7362">
              <w:rPr>
                <w:rFonts w:ascii="Times New Roman" w:hAnsi="Times New Roman" w:cs="Times New Roman"/>
                <w:b/>
                <w:bCs/>
                <w:color w:val="auto"/>
                <w:sz w:val="24"/>
                <w:szCs w:val="24"/>
              </w:rPr>
              <w:t xml:space="preserve"> </w:t>
            </w:r>
            <w:r w:rsidR="008A433A" w:rsidRPr="00BA7362">
              <w:rPr>
                <w:rFonts w:ascii="Times New Roman" w:hAnsi="Times New Roman" w:cs="Times New Roman"/>
                <w:b/>
                <w:bCs/>
                <w:color w:val="auto"/>
                <w:sz w:val="24"/>
                <w:szCs w:val="24"/>
              </w:rPr>
              <w:t xml:space="preserve">de </w:t>
            </w:r>
            <w:r w:rsidR="004207B0" w:rsidRPr="00BA7362">
              <w:rPr>
                <w:rFonts w:ascii="Times New Roman" w:hAnsi="Times New Roman" w:cs="Times New Roman"/>
                <w:b/>
                <w:bCs/>
                <w:color w:val="auto"/>
                <w:sz w:val="24"/>
                <w:szCs w:val="24"/>
              </w:rPr>
              <w:t>Glasgow</w:t>
            </w:r>
            <w:r w:rsidR="00AC3A14" w:rsidRPr="00BA7362">
              <w:rPr>
                <w:rFonts w:ascii="Times New Roman" w:hAnsi="Times New Roman" w:cs="Times New Roman"/>
                <w:color w:val="auto"/>
                <w:sz w:val="24"/>
                <w:szCs w:val="24"/>
              </w:rPr>
              <w:t xml:space="preserve"> </w:t>
            </w:r>
            <w:r w:rsidR="00FE2422" w:rsidRPr="00BA7362">
              <w:rPr>
                <w:rFonts w:ascii="Times New Roman" w:hAnsi="Times New Roman" w:cs="Times New Roman"/>
                <w:color w:val="auto"/>
                <w:sz w:val="24"/>
                <w:szCs w:val="24"/>
              </w:rPr>
              <w:t xml:space="preserve">s'engage, dans les 15 jours suivants, à restituer ou à détruire, à ses propres frais, le </w:t>
            </w:r>
            <w:r w:rsidR="00FE2422" w:rsidRPr="00BA7362">
              <w:rPr>
                <w:rFonts w:ascii="Times New Roman" w:hAnsi="Times New Roman" w:cs="Times New Roman"/>
                <w:b/>
                <w:color w:val="auto"/>
                <w:sz w:val="24"/>
                <w:szCs w:val="24"/>
              </w:rPr>
              <w:t>MATERIEL</w:t>
            </w:r>
            <w:r w:rsidR="00FE2422" w:rsidRPr="00BA7362">
              <w:rPr>
                <w:rFonts w:ascii="Times New Roman" w:hAnsi="Times New Roman" w:cs="Times New Roman"/>
                <w:color w:val="auto"/>
                <w:sz w:val="24"/>
                <w:szCs w:val="24"/>
              </w:rPr>
              <w:t xml:space="preserve"> et toutes les </w:t>
            </w:r>
            <w:r w:rsidR="00FE2422" w:rsidRPr="00BA7362">
              <w:rPr>
                <w:rFonts w:ascii="Times New Roman" w:hAnsi="Times New Roman" w:cs="Times New Roman"/>
                <w:b/>
                <w:color w:val="auto"/>
                <w:sz w:val="24"/>
                <w:szCs w:val="24"/>
              </w:rPr>
              <w:t>INFORMATIONS</w:t>
            </w:r>
            <w:r w:rsidR="00FE2422" w:rsidRPr="00BA7362">
              <w:rPr>
                <w:rFonts w:ascii="Times New Roman" w:hAnsi="Times New Roman" w:cs="Times New Roman"/>
                <w:color w:val="auto"/>
                <w:sz w:val="24"/>
                <w:szCs w:val="24"/>
              </w:rPr>
              <w:t xml:space="preserve"> y relatives en sa possession, à n’en garder aucune reproduction ou duplication, et à fournir un certificat de destruction.  </w:t>
            </w:r>
          </w:p>
          <w:p w14:paraId="086BC92E"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2A11B1A5" w14:textId="680F4A49" w:rsidR="00FE2422" w:rsidRPr="00BA7362" w:rsidRDefault="00DD0033"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10.3 Nonobstant</w:t>
            </w:r>
            <w:r w:rsidR="00FE2422" w:rsidRPr="00BA7362">
              <w:rPr>
                <w:rFonts w:ascii="Times New Roman" w:hAnsi="Times New Roman" w:cs="Times New Roman"/>
                <w:color w:val="auto"/>
                <w:sz w:val="24"/>
                <w:szCs w:val="24"/>
              </w:rPr>
              <w:t xml:space="preserve"> l'échéance de l'</w:t>
            </w:r>
            <w:r w:rsidR="00FE2422" w:rsidRPr="00BA7362">
              <w:rPr>
                <w:rFonts w:ascii="Times New Roman" w:hAnsi="Times New Roman" w:cs="Times New Roman"/>
                <w:b/>
                <w:color w:val="auto"/>
                <w:sz w:val="24"/>
                <w:szCs w:val="24"/>
              </w:rPr>
              <w:t>Accord</w:t>
            </w:r>
            <w:r w:rsidR="00FE2422" w:rsidRPr="00BA7362">
              <w:rPr>
                <w:rFonts w:ascii="Times New Roman" w:hAnsi="Times New Roman" w:cs="Times New Roman"/>
                <w:color w:val="auto"/>
                <w:sz w:val="24"/>
                <w:szCs w:val="24"/>
              </w:rPr>
              <w:t xml:space="preserve"> ou sa résiliation, les dispositions prévues aux articles 3, 4, 6, 8, 15 et 16 demeurent en vigueur. </w:t>
            </w:r>
          </w:p>
          <w:p w14:paraId="03D8C8CF"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2E9C53B7" w14:textId="77777777" w:rsidR="00FE2422" w:rsidRPr="00BA7362" w:rsidRDefault="00FE2422" w:rsidP="00FE2422">
            <w:pPr>
              <w:pStyle w:val="TitreturquoiseContrat"/>
              <w:jc w:val="both"/>
              <w:rPr>
                <w:rFonts w:ascii="Times New Roman" w:hAnsi="Times New Roman" w:cs="Times New Roman"/>
                <w:b/>
                <w:color w:val="auto"/>
                <w:sz w:val="24"/>
                <w:szCs w:val="24"/>
                <w:u w:val="single"/>
              </w:rPr>
            </w:pPr>
            <w:r w:rsidRPr="00BA7362">
              <w:rPr>
                <w:rFonts w:ascii="Times New Roman" w:hAnsi="Times New Roman" w:cs="Times New Roman"/>
                <w:b/>
                <w:color w:val="auto"/>
                <w:sz w:val="24"/>
                <w:szCs w:val="24"/>
                <w:u w:val="single"/>
              </w:rPr>
              <w:t xml:space="preserve">Article 11 – Résiliation   </w:t>
            </w:r>
          </w:p>
          <w:p w14:paraId="3E4454E5"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5E799E9F" w14:textId="381CD668"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11.1 Le présent </w:t>
            </w:r>
            <w:r w:rsidR="00DD0033" w:rsidRPr="00BA7362">
              <w:rPr>
                <w:rFonts w:ascii="Times New Roman" w:hAnsi="Times New Roman" w:cs="Times New Roman"/>
                <w:b/>
                <w:bCs/>
                <w:color w:val="auto"/>
                <w:sz w:val="24"/>
                <w:szCs w:val="24"/>
              </w:rPr>
              <w:t>A</w:t>
            </w:r>
            <w:r w:rsidRPr="00BA7362">
              <w:rPr>
                <w:rFonts w:ascii="Times New Roman" w:hAnsi="Times New Roman" w:cs="Times New Roman"/>
                <w:b/>
                <w:bCs/>
                <w:color w:val="auto"/>
                <w:sz w:val="24"/>
                <w:szCs w:val="24"/>
              </w:rPr>
              <w:t>ccord</w:t>
            </w:r>
            <w:r w:rsidRPr="00BA7362">
              <w:rPr>
                <w:rFonts w:ascii="Times New Roman" w:hAnsi="Times New Roman" w:cs="Times New Roman"/>
                <w:color w:val="auto"/>
                <w:sz w:val="24"/>
                <w:szCs w:val="24"/>
              </w:rPr>
              <w:t xml:space="preserve"> sera résilié de plein droit par l'une des </w:t>
            </w:r>
            <w:r w:rsidRPr="00BA7362">
              <w:rPr>
                <w:rFonts w:ascii="Times New Roman" w:hAnsi="Times New Roman" w:cs="Times New Roman"/>
                <w:b/>
                <w:color w:val="auto"/>
                <w:sz w:val="24"/>
                <w:szCs w:val="24"/>
              </w:rPr>
              <w:t>Parties</w:t>
            </w:r>
            <w:r w:rsidRPr="00BA7362">
              <w:rPr>
                <w:rFonts w:ascii="Times New Roman" w:hAnsi="Times New Roman" w:cs="Times New Roman"/>
                <w:color w:val="auto"/>
                <w:sz w:val="24"/>
                <w:szCs w:val="24"/>
              </w:rPr>
              <w:t xml:space="preserve"> en cas d'inexécution par l'autre d'une ou plusieurs des obligations contenues dans l'un quelconque de ses articles. </w:t>
            </w:r>
          </w:p>
          <w:p w14:paraId="7AC713E6"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42534C1A" w14:textId="63678C86"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11.2 Cette résiliation ne devient effective que trois (3) mois après l'envoi par la partie plaignante d'une lettre recommandée avec accusé de réception, exposant les motifs de la plainte, à moins que, dans ce délai, la partie défaillante n'ait satisfait à ses obligations ou n'ait apporté la preuve d'un empêchement consécutif à un cas de force majeure.  </w:t>
            </w:r>
          </w:p>
          <w:p w14:paraId="109B4A81"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3085EE29"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11.3. L'exercice de cette faculté de résiliation ne dispense pas la partie défaillante de remplir les obligations contractées jusqu'à la date de prise d'effet de la résiliation et ce sous réserve des dommages éventuellement subis par la partie plaignante du fait de la résiliation anticipée de l'</w:t>
            </w:r>
            <w:r w:rsidRPr="00BA7362">
              <w:rPr>
                <w:rFonts w:ascii="Times New Roman" w:hAnsi="Times New Roman" w:cs="Times New Roman"/>
                <w:b/>
                <w:color w:val="auto"/>
                <w:sz w:val="24"/>
                <w:szCs w:val="24"/>
              </w:rPr>
              <w:t>Accord</w:t>
            </w:r>
            <w:r w:rsidRPr="00BA7362">
              <w:rPr>
                <w:rFonts w:ascii="Times New Roman" w:hAnsi="Times New Roman" w:cs="Times New Roman"/>
                <w:color w:val="auto"/>
                <w:sz w:val="24"/>
                <w:szCs w:val="24"/>
              </w:rPr>
              <w:t xml:space="preserve">.  </w:t>
            </w:r>
          </w:p>
          <w:p w14:paraId="1D0E76AF"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4EEBDE9B" w14:textId="567ABEF8"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11.4.  Nonobstant cette résiliation et conformément aux dispositions de l'article 3.2 du présent </w:t>
            </w:r>
            <w:r w:rsidRPr="00BA7362">
              <w:rPr>
                <w:rFonts w:ascii="Times New Roman" w:hAnsi="Times New Roman" w:cs="Times New Roman"/>
                <w:b/>
                <w:color w:val="auto"/>
                <w:sz w:val="24"/>
                <w:szCs w:val="24"/>
              </w:rPr>
              <w:t>Accord</w:t>
            </w:r>
            <w:r w:rsidRPr="00BA7362">
              <w:rPr>
                <w:rFonts w:ascii="Times New Roman" w:hAnsi="Times New Roman" w:cs="Times New Roman"/>
                <w:color w:val="auto"/>
                <w:sz w:val="24"/>
                <w:szCs w:val="24"/>
              </w:rPr>
              <w:t xml:space="preserve">, un rapport sur les travaux réalisés et les résultats </w:t>
            </w:r>
            <w:r w:rsidRPr="00BA7362">
              <w:rPr>
                <w:rFonts w:ascii="Times New Roman" w:hAnsi="Times New Roman" w:cs="Times New Roman"/>
                <w:color w:val="auto"/>
                <w:sz w:val="24"/>
                <w:szCs w:val="24"/>
              </w:rPr>
              <w:lastRenderedPageBreak/>
              <w:t xml:space="preserve">obtenus pendant la durée du présent </w:t>
            </w:r>
            <w:r w:rsidRPr="00BA7362">
              <w:rPr>
                <w:rFonts w:ascii="Times New Roman" w:hAnsi="Times New Roman" w:cs="Times New Roman"/>
                <w:b/>
                <w:color w:val="auto"/>
                <w:sz w:val="24"/>
                <w:szCs w:val="24"/>
              </w:rPr>
              <w:t>Accord</w:t>
            </w:r>
            <w:r w:rsidRPr="00BA7362">
              <w:rPr>
                <w:rFonts w:ascii="Times New Roman" w:hAnsi="Times New Roman" w:cs="Times New Roman"/>
                <w:color w:val="auto"/>
                <w:sz w:val="24"/>
                <w:szCs w:val="24"/>
              </w:rPr>
              <w:t xml:space="preserve"> sera fourni au </w:t>
            </w:r>
            <w:r w:rsidRPr="00BA7362">
              <w:rPr>
                <w:rFonts w:ascii="Times New Roman" w:hAnsi="Times New Roman" w:cs="Times New Roman"/>
                <w:b/>
                <w:color w:val="auto"/>
                <w:sz w:val="24"/>
                <w:szCs w:val="24"/>
              </w:rPr>
              <w:t>CNRFP</w:t>
            </w:r>
            <w:r w:rsidRPr="00BA7362">
              <w:rPr>
                <w:rFonts w:ascii="Times New Roman" w:hAnsi="Times New Roman" w:cs="Times New Roman"/>
                <w:color w:val="auto"/>
                <w:sz w:val="24"/>
                <w:szCs w:val="24"/>
              </w:rPr>
              <w:t xml:space="preserve"> par</w:t>
            </w:r>
            <w:r w:rsidR="00121322" w:rsidRPr="00BA7362">
              <w:rPr>
                <w:rFonts w:ascii="Times New Roman" w:hAnsi="Times New Roman" w:cs="Times New Roman"/>
                <w:color w:val="auto"/>
                <w:sz w:val="24"/>
                <w:szCs w:val="24"/>
              </w:rPr>
              <w:t xml:space="preserve"> </w:t>
            </w:r>
            <w:r w:rsidR="008A433A" w:rsidRPr="00BA7362">
              <w:rPr>
                <w:rFonts w:ascii="Times New Roman" w:hAnsi="Times New Roman" w:cs="Times New Roman"/>
                <w:color w:val="auto"/>
                <w:sz w:val="24"/>
                <w:szCs w:val="24"/>
              </w:rPr>
              <w:t>l’</w:t>
            </w:r>
            <w:r w:rsidR="008A433A" w:rsidRPr="00BA7362">
              <w:rPr>
                <w:rFonts w:ascii="Times New Roman" w:hAnsi="Times New Roman" w:cs="Times New Roman"/>
                <w:b/>
                <w:bCs/>
                <w:color w:val="auto"/>
                <w:sz w:val="24"/>
                <w:szCs w:val="24"/>
              </w:rPr>
              <w:t>Université</w:t>
            </w:r>
            <w:r w:rsidR="004207B0" w:rsidRPr="00BA7362">
              <w:rPr>
                <w:rFonts w:ascii="Times New Roman" w:hAnsi="Times New Roman" w:cs="Times New Roman"/>
                <w:b/>
                <w:bCs/>
                <w:color w:val="auto"/>
                <w:sz w:val="24"/>
                <w:szCs w:val="24"/>
              </w:rPr>
              <w:t xml:space="preserve"> </w:t>
            </w:r>
            <w:r w:rsidR="008A433A" w:rsidRPr="00BA7362">
              <w:rPr>
                <w:rFonts w:ascii="Times New Roman" w:hAnsi="Times New Roman" w:cs="Times New Roman"/>
                <w:b/>
                <w:bCs/>
                <w:color w:val="auto"/>
                <w:sz w:val="24"/>
                <w:szCs w:val="24"/>
              </w:rPr>
              <w:t>de</w:t>
            </w:r>
            <w:r w:rsidR="004207B0" w:rsidRPr="00BA7362">
              <w:rPr>
                <w:rFonts w:ascii="Times New Roman" w:hAnsi="Times New Roman" w:cs="Times New Roman"/>
                <w:b/>
                <w:bCs/>
                <w:color w:val="auto"/>
                <w:sz w:val="24"/>
                <w:szCs w:val="24"/>
              </w:rPr>
              <w:t xml:space="preserve"> Glasgow</w:t>
            </w:r>
            <w:r w:rsidRPr="00BA7362">
              <w:rPr>
                <w:rFonts w:ascii="Times New Roman" w:hAnsi="Times New Roman" w:cs="Times New Roman"/>
                <w:color w:val="auto"/>
                <w:sz w:val="24"/>
                <w:szCs w:val="24"/>
              </w:rPr>
              <w:t xml:space="preserve">.  </w:t>
            </w:r>
          </w:p>
          <w:p w14:paraId="49C7C1A4" w14:textId="1BD6B4DC"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16E5170B" w14:textId="77777777" w:rsidR="00121322" w:rsidRPr="00BA7362" w:rsidRDefault="00121322" w:rsidP="00FE2422">
            <w:pPr>
              <w:pStyle w:val="TitreturquoiseContrat"/>
              <w:jc w:val="both"/>
              <w:rPr>
                <w:rFonts w:ascii="Times New Roman" w:hAnsi="Times New Roman" w:cs="Times New Roman"/>
                <w:color w:val="auto"/>
                <w:sz w:val="24"/>
                <w:szCs w:val="24"/>
              </w:rPr>
            </w:pPr>
          </w:p>
          <w:p w14:paraId="0F5C888C" w14:textId="77777777" w:rsidR="00FE2422" w:rsidRPr="00BA7362" w:rsidRDefault="00FE2422" w:rsidP="00FE2422">
            <w:pPr>
              <w:pStyle w:val="TitreturquoiseContrat"/>
              <w:jc w:val="both"/>
              <w:rPr>
                <w:rFonts w:ascii="Times New Roman" w:hAnsi="Times New Roman" w:cs="Times New Roman"/>
                <w:b/>
                <w:color w:val="auto"/>
                <w:sz w:val="24"/>
                <w:szCs w:val="24"/>
                <w:u w:val="single"/>
              </w:rPr>
            </w:pPr>
            <w:r w:rsidRPr="00BA7362">
              <w:rPr>
                <w:rFonts w:ascii="Times New Roman" w:hAnsi="Times New Roman" w:cs="Times New Roman"/>
                <w:b/>
                <w:color w:val="auto"/>
                <w:sz w:val="24"/>
                <w:szCs w:val="24"/>
                <w:u w:val="single"/>
              </w:rPr>
              <w:t xml:space="preserve">Article 12 – Intégralités et limites de l’accord </w:t>
            </w:r>
          </w:p>
          <w:p w14:paraId="6BEF1FC6" w14:textId="77777777" w:rsidR="00FE2422" w:rsidRPr="00BA7362" w:rsidRDefault="00FE2422" w:rsidP="00FE2422">
            <w:pPr>
              <w:pStyle w:val="TitreturquoiseContrat"/>
              <w:jc w:val="both"/>
              <w:rPr>
                <w:rFonts w:ascii="Times New Roman" w:hAnsi="Times New Roman" w:cs="Times New Roman"/>
                <w:color w:val="auto"/>
                <w:sz w:val="24"/>
                <w:szCs w:val="24"/>
              </w:rPr>
            </w:pPr>
          </w:p>
          <w:p w14:paraId="4FA2E29E" w14:textId="7387CDBD" w:rsidR="00FE2422" w:rsidRPr="00BA7362" w:rsidRDefault="00FE2422" w:rsidP="00911BC3">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L'ensemble des dispositions du présent </w:t>
            </w:r>
            <w:r w:rsidRPr="00BA7362">
              <w:rPr>
                <w:rFonts w:ascii="Times New Roman" w:hAnsi="Times New Roman" w:cs="Times New Roman"/>
                <w:b/>
                <w:color w:val="auto"/>
                <w:sz w:val="24"/>
                <w:szCs w:val="24"/>
              </w:rPr>
              <w:t>Accord</w:t>
            </w:r>
            <w:r w:rsidRPr="00BA7362">
              <w:rPr>
                <w:rFonts w:ascii="Times New Roman" w:hAnsi="Times New Roman" w:cs="Times New Roman"/>
                <w:color w:val="auto"/>
                <w:sz w:val="24"/>
                <w:szCs w:val="24"/>
              </w:rPr>
              <w:t xml:space="preserve"> et de son </w:t>
            </w:r>
            <w:r w:rsidRPr="00BA7362">
              <w:rPr>
                <w:rFonts w:ascii="Times New Roman" w:hAnsi="Times New Roman" w:cs="Times New Roman"/>
                <w:b/>
                <w:color w:val="auto"/>
                <w:sz w:val="24"/>
                <w:szCs w:val="24"/>
              </w:rPr>
              <w:t>Annexe</w:t>
            </w:r>
            <w:r w:rsidRPr="00BA7362">
              <w:rPr>
                <w:rFonts w:ascii="Times New Roman" w:hAnsi="Times New Roman" w:cs="Times New Roman"/>
                <w:color w:val="auto"/>
                <w:sz w:val="24"/>
                <w:szCs w:val="24"/>
              </w:rPr>
              <w:t xml:space="preserve"> constitue l'intégralité de l'accord entre les </w:t>
            </w:r>
            <w:r w:rsidRPr="00BA7362">
              <w:rPr>
                <w:rFonts w:ascii="Times New Roman" w:hAnsi="Times New Roman" w:cs="Times New Roman"/>
                <w:b/>
                <w:color w:val="auto"/>
                <w:sz w:val="24"/>
                <w:szCs w:val="24"/>
              </w:rPr>
              <w:t>Parties</w:t>
            </w:r>
            <w:r w:rsidRPr="00BA7362">
              <w:rPr>
                <w:rFonts w:ascii="Times New Roman" w:hAnsi="Times New Roman" w:cs="Times New Roman"/>
                <w:color w:val="auto"/>
                <w:sz w:val="24"/>
                <w:szCs w:val="24"/>
              </w:rPr>
              <w:t xml:space="preserve">. Il remplace et annule les engagements, déclarations, négociations, communications orales ou écrites, acceptations, ententes et accords préalables entre les Parties ayant eu le même objet. </w:t>
            </w:r>
          </w:p>
          <w:p w14:paraId="36DCB29F" w14:textId="7AE7DE4B" w:rsidR="00FE2422" w:rsidRPr="00BA7362" w:rsidRDefault="00FE2422" w:rsidP="00FE2422">
            <w:pPr>
              <w:pStyle w:val="TitreturquoiseContrat"/>
              <w:jc w:val="both"/>
              <w:rPr>
                <w:rFonts w:ascii="Times New Roman" w:hAnsi="Times New Roman" w:cs="Times New Roman"/>
                <w:color w:val="auto"/>
                <w:sz w:val="24"/>
                <w:szCs w:val="24"/>
              </w:rPr>
            </w:pPr>
          </w:p>
          <w:p w14:paraId="2C47E4E0" w14:textId="5D242224" w:rsidR="00A83E41" w:rsidRPr="00BA7362" w:rsidRDefault="00A83E41" w:rsidP="00FE2422">
            <w:pPr>
              <w:pStyle w:val="TitreturquoiseContrat"/>
              <w:jc w:val="both"/>
              <w:rPr>
                <w:rFonts w:ascii="Times New Roman" w:hAnsi="Times New Roman" w:cs="Times New Roman"/>
                <w:color w:val="auto"/>
                <w:sz w:val="24"/>
                <w:szCs w:val="24"/>
              </w:rPr>
            </w:pPr>
          </w:p>
          <w:p w14:paraId="4E3EA4D5" w14:textId="77777777" w:rsidR="00A83E41" w:rsidRPr="00BA7362" w:rsidRDefault="00A83E41" w:rsidP="00FE2422">
            <w:pPr>
              <w:pStyle w:val="TitreturquoiseContrat"/>
              <w:jc w:val="both"/>
              <w:rPr>
                <w:rFonts w:ascii="Times New Roman" w:hAnsi="Times New Roman" w:cs="Times New Roman"/>
                <w:color w:val="auto"/>
                <w:sz w:val="24"/>
                <w:szCs w:val="24"/>
              </w:rPr>
            </w:pPr>
          </w:p>
          <w:p w14:paraId="4BBD54D4" w14:textId="77777777" w:rsidR="00FE2422" w:rsidRPr="00BA7362" w:rsidRDefault="00FE2422" w:rsidP="00FE2422">
            <w:pPr>
              <w:pStyle w:val="TitreturquoiseContrat"/>
              <w:jc w:val="both"/>
              <w:rPr>
                <w:rFonts w:ascii="Times New Roman" w:hAnsi="Times New Roman" w:cs="Times New Roman"/>
                <w:b/>
                <w:color w:val="auto"/>
                <w:sz w:val="24"/>
                <w:szCs w:val="24"/>
                <w:u w:val="single"/>
              </w:rPr>
            </w:pPr>
            <w:r w:rsidRPr="00BA7362">
              <w:rPr>
                <w:rFonts w:ascii="Times New Roman" w:hAnsi="Times New Roman" w:cs="Times New Roman"/>
                <w:b/>
                <w:color w:val="auto"/>
                <w:sz w:val="24"/>
                <w:szCs w:val="24"/>
                <w:u w:val="single"/>
              </w:rPr>
              <w:t xml:space="preserve">Article 13 – Invalidité d’une clause </w:t>
            </w:r>
          </w:p>
          <w:p w14:paraId="396C2567"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04E3B8D6"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Si une ou plusieurs stipulations du présent </w:t>
            </w:r>
            <w:r w:rsidRPr="00BA7362">
              <w:rPr>
                <w:rFonts w:ascii="Times New Roman" w:hAnsi="Times New Roman" w:cs="Times New Roman"/>
                <w:b/>
                <w:color w:val="auto"/>
                <w:sz w:val="24"/>
                <w:szCs w:val="24"/>
              </w:rPr>
              <w:t>Accord</w:t>
            </w:r>
            <w:r w:rsidRPr="00BA7362">
              <w:rPr>
                <w:rFonts w:ascii="Times New Roman" w:hAnsi="Times New Roman" w:cs="Times New Roman"/>
                <w:color w:val="auto"/>
                <w:sz w:val="24"/>
                <w:szCs w:val="24"/>
              </w:rPr>
              <w:t xml:space="preserve"> étaient tenues pour non valides ou déclarées telles en application d’un traité, d’une loi ou d’un règlement, ou encore à la suite d’une décision définitive d’une juridiction compétente, les autres stipulations garderont toute leur force et leur portée. </w:t>
            </w:r>
          </w:p>
          <w:p w14:paraId="2F36AA1B"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Les </w:t>
            </w:r>
            <w:r w:rsidRPr="00BA7362">
              <w:rPr>
                <w:rFonts w:ascii="Times New Roman" w:hAnsi="Times New Roman" w:cs="Times New Roman"/>
                <w:b/>
                <w:color w:val="auto"/>
                <w:sz w:val="24"/>
                <w:szCs w:val="24"/>
              </w:rPr>
              <w:t>Parties</w:t>
            </w:r>
            <w:r w:rsidRPr="00BA7362">
              <w:rPr>
                <w:rFonts w:ascii="Times New Roman" w:hAnsi="Times New Roman" w:cs="Times New Roman"/>
                <w:color w:val="auto"/>
                <w:sz w:val="24"/>
                <w:szCs w:val="24"/>
              </w:rPr>
              <w:t xml:space="preserve"> procéderont alors sans délai aux modifications nécessaires en respectant, dans toute la mesure du possible, l’accord de volonté existant au moment de la signature du présent </w:t>
            </w:r>
            <w:r w:rsidRPr="00BA7362">
              <w:rPr>
                <w:rFonts w:ascii="Times New Roman" w:hAnsi="Times New Roman" w:cs="Times New Roman"/>
                <w:b/>
                <w:color w:val="auto"/>
                <w:sz w:val="24"/>
                <w:szCs w:val="24"/>
              </w:rPr>
              <w:t>Accord</w:t>
            </w:r>
            <w:r w:rsidRPr="00BA7362">
              <w:rPr>
                <w:rFonts w:ascii="Times New Roman" w:hAnsi="Times New Roman" w:cs="Times New Roman"/>
                <w:color w:val="auto"/>
                <w:sz w:val="24"/>
                <w:szCs w:val="24"/>
              </w:rPr>
              <w:t xml:space="preserve">.  </w:t>
            </w:r>
          </w:p>
          <w:p w14:paraId="5F28A8C5" w14:textId="6DB1C088"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573422CE" w14:textId="77777777" w:rsidR="00121322" w:rsidRPr="00BA7362" w:rsidRDefault="00121322" w:rsidP="00FE2422">
            <w:pPr>
              <w:pStyle w:val="TitreturquoiseContrat"/>
              <w:jc w:val="both"/>
              <w:rPr>
                <w:rFonts w:ascii="Times New Roman" w:hAnsi="Times New Roman" w:cs="Times New Roman"/>
                <w:b/>
                <w:color w:val="auto"/>
                <w:sz w:val="24"/>
                <w:szCs w:val="24"/>
                <w:u w:val="single"/>
              </w:rPr>
            </w:pPr>
          </w:p>
          <w:p w14:paraId="35DF7B0A" w14:textId="77777777" w:rsidR="00FE2422" w:rsidRPr="00BA7362" w:rsidRDefault="00FE2422" w:rsidP="00FE2422">
            <w:pPr>
              <w:pStyle w:val="TitreturquoiseContrat"/>
              <w:jc w:val="both"/>
              <w:rPr>
                <w:rFonts w:ascii="Times New Roman" w:hAnsi="Times New Roman" w:cs="Times New Roman"/>
                <w:b/>
                <w:color w:val="auto"/>
                <w:sz w:val="24"/>
                <w:szCs w:val="24"/>
                <w:u w:val="single"/>
              </w:rPr>
            </w:pPr>
            <w:r w:rsidRPr="00BA7362">
              <w:rPr>
                <w:rFonts w:ascii="Times New Roman" w:hAnsi="Times New Roman" w:cs="Times New Roman"/>
                <w:b/>
                <w:color w:val="auto"/>
                <w:sz w:val="24"/>
                <w:szCs w:val="24"/>
                <w:u w:val="single"/>
              </w:rPr>
              <w:t xml:space="preserve">Article 14 – Langue du contrat </w:t>
            </w:r>
          </w:p>
          <w:p w14:paraId="597FF092" w14:textId="77777777" w:rsidR="00FE2422" w:rsidRPr="00BA7362" w:rsidRDefault="00FE2422" w:rsidP="00FE2422">
            <w:pPr>
              <w:pStyle w:val="TitreturquoiseContrat"/>
              <w:jc w:val="both"/>
              <w:rPr>
                <w:rFonts w:ascii="Times New Roman" w:hAnsi="Times New Roman" w:cs="Times New Roman"/>
                <w:color w:val="auto"/>
                <w:sz w:val="24"/>
                <w:szCs w:val="24"/>
              </w:rPr>
            </w:pPr>
          </w:p>
          <w:p w14:paraId="1C3CE4E3"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Le présent Accord est établi en deux versions, à savoir en langue française et en langue anglaise. </w:t>
            </w:r>
          </w:p>
          <w:p w14:paraId="672595C1" w14:textId="3DFD1B18" w:rsidR="00FE2422" w:rsidRPr="00BA7362" w:rsidRDefault="007343AA"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Les deux versions </w:t>
            </w:r>
            <w:proofErr w:type="gramStart"/>
            <w:r w:rsidRPr="00BA7362">
              <w:rPr>
                <w:rFonts w:ascii="Times New Roman" w:hAnsi="Times New Roman" w:cs="Times New Roman"/>
                <w:color w:val="auto"/>
                <w:sz w:val="24"/>
                <w:szCs w:val="24"/>
              </w:rPr>
              <w:t xml:space="preserve">( </w:t>
            </w:r>
            <w:r w:rsidR="00D9712B" w:rsidRPr="00BA7362">
              <w:rPr>
                <w:rFonts w:ascii="Times New Roman" w:hAnsi="Times New Roman" w:cs="Times New Roman"/>
                <w:color w:val="auto"/>
                <w:sz w:val="24"/>
                <w:szCs w:val="24"/>
              </w:rPr>
              <w:t>française</w:t>
            </w:r>
            <w:proofErr w:type="gramEnd"/>
            <w:r w:rsidR="00D9712B" w:rsidRPr="00BA7362">
              <w:rPr>
                <w:rFonts w:ascii="Times New Roman" w:hAnsi="Times New Roman" w:cs="Times New Roman"/>
                <w:color w:val="auto"/>
                <w:sz w:val="24"/>
                <w:szCs w:val="24"/>
              </w:rPr>
              <w:t xml:space="preserve"> et </w:t>
            </w:r>
            <w:r w:rsidRPr="00BA7362">
              <w:rPr>
                <w:rFonts w:ascii="Times New Roman" w:hAnsi="Times New Roman" w:cs="Times New Roman"/>
                <w:color w:val="auto"/>
                <w:sz w:val="24"/>
                <w:szCs w:val="24"/>
              </w:rPr>
              <w:t xml:space="preserve">anglaise) </w:t>
            </w:r>
            <w:r w:rsidR="00FE2422" w:rsidRPr="00BA7362">
              <w:rPr>
                <w:rFonts w:ascii="Times New Roman" w:hAnsi="Times New Roman" w:cs="Times New Roman"/>
                <w:color w:val="auto"/>
                <w:sz w:val="24"/>
                <w:szCs w:val="24"/>
              </w:rPr>
              <w:t>f</w:t>
            </w:r>
            <w:r w:rsidRPr="00BA7362">
              <w:rPr>
                <w:rFonts w:ascii="Times New Roman" w:hAnsi="Times New Roman" w:cs="Times New Roman"/>
                <w:color w:val="auto"/>
                <w:sz w:val="24"/>
                <w:szCs w:val="24"/>
              </w:rPr>
              <w:t>ont</w:t>
            </w:r>
            <w:r w:rsidR="00FE2422" w:rsidRPr="00BA7362">
              <w:rPr>
                <w:rFonts w:ascii="Times New Roman" w:hAnsi="Times New Roman" w:cs="Times New Roman"/>
                <w:color w:val="auto"/>
                <w:sz w:val="24"/>
                <w:szCs w:val="24"/>
              </w:rPr>
              <w:t xml:space="preserve"> foi. </w:t>
            </w:r>
          </w:p>
          <w:p w14:paraId="27EEFD48" w14:textId="77777777" w:rsidR="00FE2422" w:rsidRPr="00BA7362" w:rsidRDefault="00FE2422" w:rsidP="00FE2422">
            <w:pPr>
              <w:pStyle w:val="TitreturquoiseContrat"/>
              <w:jc w:val="both"/>
              <w:rPr>
                <w:rFonts w:ascii="Times New Roman" w:hAnsi="Times New Roman" w:cs="Times New Roman"/>
                <w:color w:val="auto"/>
                <w:sz w:val="24"/>
                <w:szCs w:val="24"/>
              </w:rPr>
            </w:pPr>
          </w:p>
          <w:p w14:paraId="167789C7" w14:textId="77777777" w:rsidR="00FE2422" w:rsidRPr="00BA7362" w:rsidRDefault="00FE2422" w:rsidP="00FE2422">
            <w:pPr>
              <w:pStyle w:val="TitreturquoiseContrat"/>
              <w:jc w:val="both"/>
              <w:rPr>
                <w:rFonts w:ascii="Times New Roman" w:hAnsi="Times New Roman" w:cs="Times New Roman"/>
                <w:b/>
                <w:color w:val="auto"/>
                <w:sz w:val="24"/>
                <w:szCs w:val="24"/>
                <w:u w:val="single"/>
              </w:rPr>
            </w:pPr>
            <w:r w:rsidRPr="00BA7362">
              <w:rPr>
                <w:rFonts w:ascii="Times New Roman" w:hAnsi="Times New Roman" w:cs="Times New Roman"/>
                <w:b/>
                <w:color w:val="auto"/>
                <w:sz w:val="24"/>
                <w:szCs w:val="24"/>
                <w:u w:val="single"/>
              </w:rPr>
              <w:t xml:space="preserve">Article 15 – Lois applicables </w:t>
            </w:r>
          </w:p>
          <w:p w14:paraId="02ED49E0"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6437BACA" w14:textId="46CA0FB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Le présent </w:t>
            </w:r>
            <w:r w:rsidRPr="00BA7362">
              <w:rPr>
                <w:rFonts w:ascii="Times New Roman" w:hAnsi="Times New Roman" w:cs="Times New Roman"/>
                <w:b/>
                <w:color w:val="auto"/>
                <w:sz w:val="24"/>
                <w:szCs w:val="24"/>
              </w:rPr>
              <w:t>Accord</w:t>
            </w:r>
            <w:r w:rsidRPr="00BA7362">
              <w:rPr>
                <w:rFonts w:ascii="Times New Roman" w:hAnsi="Times New Roman" w:cs="Times New Roman"/>
                <w:color w:val="auto"/>
                <w:sz w:val="24"/>
                <w:szCs w:val="24"/>
              </w:rPr>
              <w:t xml:space="preserve"> est soumis aux lois et règlements du Burkina Faso</w:t>
            </w:r>
            <w:r w:rsidR="00767B7C" w:rsidRPr="00BA7362">
              <w:rPr>
                <w:rFonts w:ascii="Times New Roman" w:hAnsi="Times New Roman" w:cs="Times New Roman"/>
                <w:color w:val="auto"/>
                <w:sz w:val="24"/>
                <w:szCs w:val="24"/>
              </w:rPr>
              <w:t xml:space="preserve"> et </w:t>
            </w:r>
            <w:r w:rsidR="00E55756" w:rsidRPr="00BA7362">
              <w:rPr>
                <w:rFonts w:ascii="Times New Roman" w:hAnsi="Times New Roman" w:cs="Times New Roman"/>
                <w:color w:val="auto"/>
                <w:sz w:val="24"/>
                <w:szCs w:val="24"/>
              </w:rPr>
              <w:t xml:space="preserve">aussi </w:t>
            </w:r>
            <w:r w:rsidR="00767B7C" w:rsidRPr="00BA7362">
              <w:rPr>
                <w:rFonts w:ascii="Times New Roman" w:hAnsi="Times New Roman" w:cs="Times New Roman"/>
                <w:color w:val="auto"/>
                <w:sz w:val="24"/>
                <w:szCs w:val="24"/>
              </w:rPr>
              <w:t>aux lois et règlements internationales</w:t>
            </w:r>
            <w:r w:rsidRPr="00BA7362">
              <w:rPr>
                <w:rFonts w:ascii="Times New Roman" w:hAnsi="Times New Roman" w:cs="Times New Roman"/>
                <w:color w:val="auto"/>
                <w:sz w:val="24"/>
                <w:szCs w:val="24"/>
              </w:rPr>
              <w:t>.</w:t>
            </w:r>
          </w:p>
          <w:p w14:paraId="4905BBDD" w14:textId="77777777" w:rsidR="00FE2422" w:rsidRPr="00BA7362" w:rsidRDefault="00FE2422" w:rsidP="00FE2422">
            <w:pPr>
              <w:pStyle w:val="TitreturquoiseContrat"/>
              <w:jc w:val="both"/>
              <w:rPr>
                <w:rFonts w:ascii="Times New Roman" w:hAnsi="Times New Roman" w:cs="Times New Roman"/>
                <w:color w:val="auto"/>
                <w:sz w:val="24"/>
                <w:szCs w:val="24"/>
              </w:rPr>
            </w:pPr>
          </w:p>
          <w:p w14:paraId="7C04EE04" w14:textId="77777777" w:rsidR="00FE2422" w:rsidRPr="00BA7362" w:rsidRDefault="00FE2422" w:rsidP="00FE2422">
            <w:pPr>
              <w:pStyle w:val="TitreturquoiseContrat"/>
              <w:jc w:val="both"/>
              <w:rPr>
                <w:rFonts w:ascii="Times New Roman" w:hAnsi="Times New Roman" w:cs="Times New Roman"/>
                <w:b/>
                <w:color w:val="auto"/>
                <w:sz w:val="24"/>
                <w:szCs w:val="24"/>
                <w:u w:val="single"/>
              </w:rPr>
            </w:pPr>
            <w:r w:rsidRPr="00BA7362">
              <w:rPr>
                <w:rFonts w:ascii="Times New Roman" w:hAnsi="Times New Roman" w:cs="Times New Roman"/>
                <w:b/>
                <w:color w:val="auto"/>
                <w:sz w:val="24"/>
                <w:szCs w:val="24"/>
                <w:u w:val="single"/>
              </w:rPr>
              <w:t xml:space="preserve">Article 16 – Juridictions compétentes </w:t>
            </w:r>
          </w:p>
          <w:p w14:paraId="642BFC66" w14:textId="77777777" w:rsidR="00FE2422" w:rsidRPr="00BA7362" w:rsidRDefault="00FE2422" w:rsidP="00FE2422">
            <w:pPr>
              <w:pStyle w:val="TitreturquoiseContrat"/>
              <w:jc w:val="both"/>
              <w:rPr>
                <w:rFonts w:ascii="Times New Roman" w:hAnsi="Times New Roman" w:cs="Times New Roman"/>
                <w:color w:val="auto"/>
                <w:sz w:val="24"/>
                <w:szCs w:val="24"/>
              </w:rPr>
            </w:pPr>
            <w:r w:rsidRPr="00BA7362">
              <w:rPr>
                <w:rFonts w:ascii="Times New Roman" w:hAnsi="Times New Roman" w:cs="Times New Roman"/>
                <w:color w:val="auto"/>
                <w:sz w:val="24"/>
                <w:szCs w:val="24"/>
              </w:rPr>
              <w:t xml:space="preserve"> </w:t>
            </w:r>
          </w:p>
          <w:p w14:paraId="067EB318" w14:textId="69486E66" w:rsidR="00272638" w:rsidRPr="00BA7362" w:rsidRDefault="00FE2422" w:rsidP="00FE2422">
            <w:pPr>
              <w:widowControl w:val="0"/>
              <w:autoSpaceDE w:val="0"/>
              <w:autoSpaceDN w:val="0"/>
              <w:adjustRightInd w:val="0"/>
              <w:ind w:right="-41"/>
              <w:jc w:val="both"/>
              <w:rPr>
                <w:b/>
                <w:color w:val="002060"/>
                <w:spacing w:val="-3"/>
                <w:sz w:val="28"/>
                <w:szCs w:val="28"/>
                <w:u w:val="single"/>
              </w:rPr>
            </w:pPr>
            <w:r w:rsidRPr="00BA7362">
              <w:t>Tous différends entre les Parties relatifs à l’existence, la validité, l’interprétation, l’exécution et la résiliation du présent Accord (ou de l’une quelconque de ses clauses), que les Parties ne pourraient pas résoudre à l'amiable, seront portés devant les juridictions compétentes.</w:t>
            </w:r>
          </w:p>
        </w:tc>
        <w:tc>
          <w:tcPr>
            <w:tcW w:w="5245" w:type="dxa"/>
          </w:tcPr>
          <w:p w14:paraId="45A9519F" w14:textId="1371AE14" w:rsidR="00FE2422" w:rsidRPr="00BA7362" w:rsidRDefault="00FE67A3" w:rsidP="00FE2422">
            <w:pPr>
              <w:pStyle w:val="TitreturquoiseContrat"/>
              <w:jc w:val="center"/>
              <w:rPr>
                <w:rFonts w:ascii="Times New Roman" w:hAnsi="Times New Roman" w:cs="Times New Roman"/>
                <w:color w:val="auto"/>
                <w:sz w:val="40"/>
                <w:szCs w:val="40"/>
                <w:lang w:val="en-US"/>
                <w:rPrChange w:id="24" w:author="Anastasia Morris" w:date="2021-10-04T13:35:00Z">
                  <w:rPr>
                    <w:rFonts w:cs="Times New Roman"/>
                    <w:color w:val="auto"/>
                    <w:sz w:val="40"/>
                    <w:szCs w:val="40"/>
                    <w:lang w:val="en-US"/>
                  </w:rPr>
                </w:rPrChange>
              </w:rPr>
            </w:pPr>
            <w:r w:rsidRPr="00BA7362">
              <w:rPr>
                <w:rFonts w:ascii="Times New Roman" w:hAnsi="Times New Roman" w:cs="Times New Roman"/>
                <w:color w:val="auto"/>
                <w:sz w:val="40"/>
                <w:szCs w:val="40"/>
                <w:lang w:val="en-US"/>
                <w:rPrChange w:id="25" w:author="Anastasia Morris" w:date="2021-10-04T13:35:00Z">
                  <w:rPr>
                    <w:color w:val="auto"/>
                    <w:sz w:val="40"/>
                    <w:szCs w:val="40"/>
                    <w:lang w:val="en-US"/>
                  </w:rPr>
                </w:rPrChange>
              </w:rPr>
              <w:lastRenderedPageBreak/>
              <w:t>Preamble</w:t>
            </w:r>
          </w:p>
          <w:p w14:paraId="0BAD198E" w14:textId="77777777" w:rsidR="00FE2422" w:rsidRPr="00BA7362" w:rsidRDefault="00FE2422" w:rsidP="00FE2422">
            <w:pPr>
              <w:pStyle w:val="NormalWeb"/>
              <w:spacing w:before="0" w:beforeAutospacing="0" w:after="0" w:afterAutospacing="0"/>
              <w:jc w:val="both"/>
              <w:rPr>
                <w:rFonts w:ascii="Times New Roman" w:hAnsi="Times New Roman" w:cs="Times New Roman"/>
                <w:sz w:val="22"/>
                <w:szCs w:val="22"/>
                <w:lang w:val="en-US"/>
              </w:rPr>
            </w:pPr>
          </w:p>
          <w:p w14:paraId="78348D4A" w14:textId="5F09FABA" w:rsidR="005A76D8" w:rsidRPr="00BA7362" w:rsidRDefault="005A76D8" w:rsidP="00FE2422">
            <w:pPr>
              <w:jc w:val="both"/>
              <w:rPr>
                <w:i/>
                <w:lang w:val="en-US"/>
              </w:rPr>
            </w:pPr>
            <w:r w:rsidRPr="00BA7362">
              <w:rPr>
                <w:i/>
                <w:lang w:val="en-US"/>
              </w:rPr>
              <w:lastRenderedPageBreak/>
              <w:t>This part makes it possible to precisely identify the motivations of the Parties, the objectives they are pursuing. The preamble thus contributes to the protection of the material by strictly framing the context of its transfer and use].</w:t>
            </w:r>
          </w:p>
          <w:p w14:paraId="1CE4A317" w14:textId="68300BB8" w:rsidR="00FE67A3" w:rsidRPr="00BA7362" w:rsidRDefault="00FE67A3" w:rsidP="00FE2422">
            <w:pPr>
              <w:jc w:val="both"/>
              <w:rPr>
                <w:i/>
                <w:lang w:val="en-US"/>
              </w:rPr>
            </w:pPr>
          </w:p>
          <w:p w14:paraId="163E71AE" w14:textId="1C72F809" w:rsidR="00807474" w:rsidRPr="00BA7362" w:rsidRDefault="00807474" w:rsidP="00FE2422">
            <w:pPr>
              <w:jc w:val="both"/>
              <w:rPr>
                <w:lang w:val="en-US"/>
              </w:rPr>
            </w:pPr>
            <w:r w:rsidRPr="00BA7362">
              <w:rPr>
                <w:lang w:val="en-US"/>
              </w:rPr>
              <w:t>Example:</w:t>
            </w:r>
          </w:p>
          <w:p w14:paraId="206E5752" w14:textId="77777777" w:rsidR="00FE2422" w:rsidRPr="00BA7362" w:rsidRDefault="00FE2422" w:rsidP="00FE2422">
            <w:pPr>
              <w:pStyle w:val="NormalWeb"/>
              <w:spacing w:before="0" w:beforeAutospacing="0" w:after="0" w:afterAutospacing="0"/>
              <w:jc w:val="both"/>
              <w:rPr>
                <w:rFonts w:ascii="Times New Roman" w:hAnsi="Times New Roman" w:cs="Times New Roman"/>
                <w:lang w:val="en-US"/>
              </w:rPr>
            </w:pPr>
          </w:p>
          <w:p w14:paraId="31E60491" w14:textId="690E1AE9" w:rsidR="00190A8D" w:rsidRPr="00BA7362" w:rsidRDefault="00190A8D" w:rsidP="00190A8D">
            <w:pPr>
              <w:jc w:val="both"/>
              <w:rPr>
                <w:lang w:val="en-US"/>
              </w:rPr>
            </w:pPr>
            <w:r w:rsidRPr="00BA7362">
              <w:rPr>
                <w:lang w:val="en-US"/>
              </w:rPr>
              <w:t xml:space="preserve">The </w:t>
            </w:r>
            <w:r w:rsidRPr="00BA7362">
              <w:rPr>
                <w:b/>
                <w:bCs/>
                <w:lang w:val="en-US"/>
              </w:rPr>
              <w:t xml:space="preserve">CNRFP </w:t>
            </w:r>
            <w:r w:rsidRPr="00BA7362">
              <w:rPr>
                <w:lang w:val="en-US"/>
              </w:rPr>
              <w:t>possesses</w:t>
            </w:r>
            <w:r w:rsidRPr="00BA7362">
              <w:rPr>
                <w:sz w:val="22"/>
                <w:lang w:val="en-GB"/>
              </w:rPr>
              <w:t xml:space="preserve"> mosquito</w:t>
            </w:r>
            <w:r w:rsidR="008A433A" w:rsidRPr="00BA7362">
              <w:rPr>
                <w:sz w:val="22"/>
                <w:lang w:val="en-GB"/>
              </w:rPr>
              <w:t>es;</w:t>
            </w:r>
            <w:r w:rsidRPr="00BA7362">
              <w:rPr>
                <w:sz w:val="22"/>
                <w:lang w:val="en-GB"/>
              </w:rPr>
              <w:t xml:space="preserve"> </w:t>
            </w:r>
            <w:r w:rsidRPr="00BA7362">
              <w:rPr>
                <w:i/>
                <w:iCs/>
                <w:sz w:val="22"/>
                <w:lang w:val="en-GB"/>
              </w:rPr>
              <w:t>Anopheles sp,</w:t>
            </w:r>
            <w:r w:rsidRPr="00BA7362">
              <w:rPr>
                <w:sz w:val="22"/>
                <w:lang w:val="en-GB"/>
              </w:rPr>
              <w:t xml:space="preserve"> from regions of Burkina Faso,</w:t>
            </w:r>
            <w:r w:rsidRPr="00BA7362">
              <w:rPr>
                <w:lang w:val="en-US"/>
              </w:rPr>
              <w:t xml:space="preserve"> hereinafter referred to as the </w:t>
            </w:r>
            <w:r w:rsidRPr="00BA7362">
              <w:rPr>
                <w:b/>
                <w:bCs/>
                <w:lang w:val="en-US"/>
              </w:rPr>
              <w:t>“MATERIAL”.</w:t>
            </w:r>
            <w:r w:rsidRPr="00BA7362">
              <w:rPr>
                <w:lang w:val="en-US"/>
              </w:rPr>
              <w:t xml:space="preserve"> </w:t>
            </w:r>
          </w:p>
          <w:p w14:paraId="226B0C2E" w14:textId="6049F2EF" w:rsidR="00FE67A3" w:rsidRPr="00BA7362" w:rsidRDefault="00FE67A3" w:rsidP="00FE67A3">
            <w:pPr>
              <w:jc w:val="both"/>
              <w:rPr>
                <w:lang w:val="en-US"/>
              </w:rPr>
            </w:pPr>
            <w:r w:rsidRPr="00BA7362">
              <w:rPr>
                <w:lang w:val="en-US"/>
              </w:rPr>
              <w:t xml:space="preserve"> </w:t>
            </w:r>
          </w:p>
          <w:p w14:paraId="1C58C4E0" w14:textId="05BD6F7C" w:rsidR="00743D8F" w:rsidRPr="00BA7362" w:rsidRDefault="004207B0" w:rsidP="00743D8F">
            <w:pPr>
              <w:jc w:val="both"/>
              <w:rPr>
                <w:lang w:val="en-US"/>
              </w:rPr>
            </w:pPr>
            <w:r w:rsidRPr="00BA7362">
              <w:rPr>
                <w:b/>
                <w:bCs/>
                <w:lang w:val="en-US"/>
              </w:rPr>
              <w:t>University of Glasgow</w:t>
            </w:r>
            <w:r w:rsidR="00743D8F" w:rsidRPr="00BA7362">
              <w:rPr>
                <w:lang w:val="en-US"/>
              </w:rPr>
              <w:t xml:space="preserve"> is interested in the </w:t>
            </w:r>
            <w:r w:rsidR="00743D8F" w:rsidRPr="00BA7362">
              <w:rPr>
                <w:b/>
                <w:bCs/>
                <w:lang w:val="en-US"/>
              </w:rPr>
              <w:t>MATERIAL</w:t>
            </w:r>
            <w:r w:rsidR="00743D8F" w:rsidRPr="00BA7362">
              <w:rPr>
                <w:lang w:val="en-US"/>
              </w:rPr>
              <w:t xml:space="preserve"> in the context of carrying out the research and development program at </w:t>
            </w:r>
            <w:r w:rsidRPr="00BA7362">
              <w:rPr>
                <w:b/>
                <w:bCs/>
                <w:lang w:val="en-US"/>
              </w:rPr>
              <w:t>University of Glasgow</w:t>
            </w:r>
            <w:r w:rsidR="00743D8F" w:rsidRPr="00BA7362">
              <w:rPr>
                <w:lang w:val="en-US"/>
              </w:rPr>
              <w:t xml:space="preserve"> to study</w:t>
            </w:r>
            <w:r w:rsidR="009D44B4" w:rsidRPr="00BA7362">
              <w:rPr>
                <w:lang w:val="en-US"/>
              </w:rPr>
              <w:t xml:space="preserve"> population genetics analysis of the </w:t>
            </w:r>
            <w:proofErr w:type="spellStart"/>
            <w:r w:rsidR="009D44B4" w:rsidRPr="00BA7362">
              <w:rPr>
                <w:lang w:val="en-US"/>
              </w:rPr>
              <w:t>AvecNet</w:t>
            </w:r>
            <w:proofErr w:type="spellEnd"/>
            <w:r w:rsidR="009D44B4" w:rsidRPr="00BA7362">
              <w:rPr>
                <w:color w:val="222222"/>
                <w:lang w:val="en-GB"/>
                <w:rPrChange w:id="26" w:author="Anastasia Morris" w:date="2021-10-04T13:35:00Z">
                  <w:rPr>
                    <w:rFonts w:ascii="Arial" w:hAnsi="Arial" w:cs="Arial"/>
                    <w:color w:val="222222"/>
                    <w:lang w:val="en-GB"/>
                  </w:rPr>
                </w:rPrChange>
              </w:rPr>
              <w:t xml:space="preserve"> mosquitos</w:t>
            </w:r>
            <w:r w:rsidR="009D44B4" w:rsidRPr="00BA7362" w:rsidDel="009D44B4">
              <w:rPr>
                <w:lang w:val="en-US"/>
              </w:rPr>
              <w:t xml:space="preserve"> </w:t>
            </w:r>
            <w:r w:rsidR="00743D8F" w:rsidRPr="00064F8F">
              <w:rPr>
                <w:lang w:val="en-US"/>
              </w:rPr>
              <w:t>and more particularly for the implementation of the work program described in the appendix</w:t>
            </w:r>
            <w:r w:rsidR="00743D8F" w:rsidRPr="00BA7362">
              <w:rPr>
                <w:b/>
                <w:bCs/>
                <w:lang w:val="en-US"/>
              </w:rPr>
              <w:t>.</w:t>
            </w:r>
          </w:p>
          <w:p w14:paraId="7FBF08F0" w14:textId="148594A7" w:rsidR="00FE67A3" w:rsidRPr="00BA7362" w:rsidRDefault="00FE67A3" w:rsidP="00FE67A3">
            <w:pPr>
              <w:jc w:val="both"/>
              <w:rPr>
                <w:lang w:val="en-US"/>
              </w:rPr>
            </w:pPr>
          </w:p>
          <w:p w14:paraId="5EC6E349" w14:textId="77777777" w:rsidR="00FE67A3" w:rsidRPr="00BA7362" w:rsidRDefault="00FE67A3" w:rsidP="00FE67A3">
            <w:pPr>
              <w:jc w:val="both"/>
              <w:rPr>
                <w:lang w:val="en-US"/>
              </w:rPr>
            </w:pPr>
            <w:r w:rsidRPr="00BA7362">
              <w:rPr>
                <w:lang w:val="en-US"/>
              </w:rPr>
              <w:t xml:space="preserve"> </w:t>
            </w:r>
          </w:p>
          <w:p w14:paraId="77467ABF" w14:textId="47EB94B4" w:rsidR="00743D8F" w:rsidRPr="00BA7362" w:rsidRDefault="00743D8F" w:rsidP="00743D8F">
            <w:pPr>
              <w:jc w:val="both"/>
              <w:rPr>
                <w:lang w:val="en-US"/>
              </w:rPr>
            </w:pPr>
            <w:r w:rsidRPr="00BA7362">
              <w:rPr>
                <w:lang w:val="en-US"/>
              </w:rPr>
              <w:t xml:space="preserve">The </w:t>
            </w:r>
            <w:r w:rsidRPr="00BA7362">
              <w:rPr>
                <w:b/>
                <w:bCs/>
                <w:lang w:val="en-US"/>
              </w:rPr>
              <w:t>CNRFP</w:t>
            </w:r>
            <w:r w:rsidRPr="00BA7362">
              <w:rPr>
                <w:lang w:val="en-US"/>
              </w:rPr>
              <w:t xml:space="preserve"> hereby agrees to provide the MATERIAL to </w:t>
            </w:r>
            <w:r w:rsidR="004207B0" w:rsidRPr="00BA7362">
              <w:rPr>
                <w:b/>
                <w:bCs/>
                <w:lang w:val="en-US"/>
              </w:rPr>
              <w:t>University of Glasgow</w:t>
            </w:r>
            <w:r w:rsidRPr="00BA7362">
              <w:rPr>
                <w:lang w:val="en-US"/>
              </w:rPr>
              <w:t xml:space="preserve">, and any and all information required for it to conduct its work, under the terms and conditions set forth herein.  </w:t>
            </w:r>
          </w:p>
          <w:p w14:paraId="18D32894" w14:textId="16F6B330" w:rsidR="00FE67A3" w:rsidRPr="00BA7362" w:rsidRDefault="00FE67A3" w:rsidP="00FE67A3">
            <w:pPr>
              <w:jc w:val="both"/>
              <w:rPr>
                <w:lang w:val="en-US"/>
              </w:rPr>
            </w:pPr>
          </w:p>
          <w:p w14:paraId="1B9427C3" w14:textId="77777777" w:rsidR="00743D8F" w:rsidRPr="00BA7362" w:rsidRDefault="00743D8F" w:rsidP="00743D8F">
            <w:pPr>
              <w:pStyle w:val="TitreturquoiseContrat"/>
              <w:rPr>
                <w:rFonts w:ascii="Times New Roman" w:hAnsi="Times New Roman" w:cs="Times New Roman"/>
                <w:i/>
                <w:color w:val="auto"/>
                <w:sz w:val="24"/>
                <w:szCs w:val="24"/>
                <w:lang w:val="en-US"/>
              </w:rPr>
            </w:pPr>
            <w:r w:rsidRPr="00BA7362">
              <w:rPr>
                <w:rFonts w:ascii="Times New Roman" w:hAnsi="Times New Roman" w:cs="Times New Roman"/>
                <w:i/>
                <w:color w:val="auto"/>
                <w:sz w:val="24"/>
                <w:szCs w:val="24"/>
                <w:lang w:val="en-US"/>
              </w:rPr>
              <w:t>[The information set forth in the Recitals has the same legal value as the main provisions]</w:t>
            </w:r>
          </w:p>
          <w:p w14:paraId="1144E865" w14:textId="77777777" w:rsidR="00743D8F" w:rsidRPr="00BA7362" w:rsidRDefault="00743D8F" w:rsidP="00FE67A3">
            <w:pPr>
              <w:jc w:val="both"/>
              <w:rPr>
                <w:lang w:val="en-US"/>
              </w:rPr>
            </w:pPr>
          </w:p>
          <w:p w14:paraId="50C22CF4" w14:textId="77777777" w:rsidR="00FE2422" w:rsidRPr="00BA7362" w:rsidRDefault="00FE2422" w:rsidP="00FE2422">
            <w:pPr>
              <w:pStyle w:val="TitreturquoiseContrat"/>
              <w:rPr>
                <w:rFonts w:ascii="Times New Roman" w:hAnsi="Times New Roman" w:cs="Times New Roman"/>
                <w:i/>
                <w:color w:val="auto"/>
                <w:sz w:val="24"/>
                <w:szCs w:val="24"/>
                <w:lang w:val="en-US"/>
              </w:rPr>
            </w:pPr>
          </w:p>
          <w:p w14:paraId="5A73828A" w14:textId="77777777" w:rsidR="00613590" w:rsidRPr="00BA7362" w:rsidRDefault="00613590" w:rsidP="00613590">
            <w:pPr>
              <w:spacing w:after="200" w:line="276" w:lineRule="auto"/>
              <w:jc w:val="center"/>
              <w:rPr>
                <w:sz w:val="36"/>
                <w:szCs w:val="36"/>
                <w:lang w:val="en-US"/>
              </w:rPr>
            </w:pPr>
            <w:r w:rsidRPr="00BA7362">
              <w:rPr>
                <w:sz w:val="36"/>
                <w:szCs w:val="36"/>
                <w:lang w:val="en-US"/>
              </w:rPr>
              <w:t>The Parties agree</w:t>
            </w:r>
          </w:p>
          <w:p w14:paraId="1C63C5A5" w14:textId="77777777" w:rsidR="00613590" w:rsidRPr="00BA7362" w:rsidRDefault="00613590" w:rsidP="00613590">
            <w:pPr>
              <w:spacing w:after="200" w:line="276" w:lineRule="auto"/>
              <w:jc w:val="center"/>
              <w:rPr>
                <w:rFonts w:eastAsia="Times"/>
                <w:b/>
                <w:u w:val="single"/>
                <w:lang w:val="en-US"/>
              </w:rPr>
            </w:pPr>
            <w:r w:rsidRPr="00BA7362">
              <w:rPr>
                <w:rFonts w:eastAsia="Times"/>
                <w:b/>
                <w:u w:val="single"/>
                <w:lang w:val="en-US"/>
              </w:rPr>
              <w:t>Article 1 - Definitions</w:t>
            </w:r>
          </w:p>
          <w:p w14:paraId="417E6923" w14:textId="77777777" w:rsidR="0036678C" w:rsidRPr="00BA7362" w:rsidRDefault="0036678C" w:rsidP="0036678C">
            <w:pPr>
              <w:numPr>
                <w:ilvl w:val="0"/>
                <w:numId w:val="7"/>
              </w:numPr>
              <w:jc w:val="both"/>
              <w:rPr>
                <w:rFonts w:eastAsia="Times"/>
                <w:lang w:val="en-US"/>
              </w:rPr>
            </w:pPr>
            <w:r w:rsidRPr="00BA7362">
              <w:rPr>
                <w:rFonts w:eastAsia="Times"/>
                <w:b/>
                <w:lang w:val="en-US"/>
              </w:rPr>
              <w:t>Accord</w:t>
            </w:r>
            <w:r w:rsidRPr="00BA7362">
              <w:rPr>
                <w:rFonts w:eastAsia="Times"/>
                <w:lang w:val="en-US"/>
              </w:rPr>
              <w:t xml:space="preserve">: means this sample transfer agreement. </w:t>
            </w:r>
          </w:p>
          <w:p w14:paraId="299441D4" w14:textId="77777777" w:rsidR="0036678C" w:rsidRPr="00BA7362" w:rsidRDefault="0036678C" w:rsidP="0036678C">
            <w:pPr>
              <w:numPr>
                <w:ilvl w:val="0"/>
                <w:numId w:val="7"/>
              </w:numPr>
              <w:jc w:val="both"/>
              <w:rPr>
                <w:rFonts w:eastAsia="Times"/>
                <w:lang w:val="en-US"/>
              </w:rPr>
            </w:pPr>
            <w:proofErr w:type="spellStart"/>
            <w:r w:rsidRPr="00BA7362">
              <w:rPr>
                <w:rFonts w:eastAsia="Times"/>
                <w:b/>
                <w:lang w:val="en-US"/>
              </w:rPr>
              <w:t>Informations</w:t>
            </w:r>
            <w:proofErr w:type="spellEnd"/>
            <w:r w:rsidRPr="00BA7362">
              <w:rPr>
                <w:rFonts w:eastAsia="Times"/>
                <w:lang w:val="en-US"/>
              </w:rPr>
              <w:t>: means information of any nature</w:t>
            </w:r>
            <w:r w:rsidRPr="00BA7362">
              <w:rPr>
                <w:rFonts w:eastAsia="Times"/>
                <w:lang w:val="en-US"/>
                <w:rPrChange w:id="27" w:author="Anastasia Morris" w:date="2021-10-04T13:35:00Z">
                  <w:rPr>
                    <w:rFonts w:ascii="Times" w:eastAsia="Times" w:hAnsi="Times" w:cs="Times"/>
                    <w:lang w:val="en-US"/>
                  </w:rPr>
                </w:rPrChange>
              </w:rPr>
              <w:t xml:space="preserve"> </w:t>
            </w:r>
            <w:r w:rsidRPr="00BA7362">
              <w:rPr>
                <w:rFonts w:eastAsia="Times"/>
                <w:lang w:val="en-US"/>
              </w:rPr>
              <w:t>transmitted orally, in writing or in any other manner, regarding the Material.</w:t>
            </w:r>
          </w:p>
          <w:p w14:paraId="37AE1AE3" w14:textId="77777777" w:rsidR="0036678C" w:rsidRPr="00BA7362" w:rsidRDefault="0036678C" w:rsidP="0036678C">
            <w:pPr>
              <w:numPr>
                <w:ilvl w:val="0"/>
                <w:numId w:val="7"/>
              </w:numPr>
              <w:jc w:val="both"/>
              <w:rPr>
                <w:rFonts w:eastAsia="Times"/>
                <w:lang w:val="en-US"/>
              </w:rPr>
            </w:pPr>
            <w:r w:rsidRPr="00BA7362">
              <w:rPr>
                <w:rFonts w:eastAsia="Times"/>
                <w:b/>
                <w:lang w:val="en-US"/>
              </w:rPr>
              <w:t>Material</w:t>
            </w:r>
            <w:r w:rsidRPr="00BA7362">
              <w:rPr>
                <w:rFonts w:eastAsia="Times"/>
                <w:lang w:val="en-US"/>
              </w:rPr>
              <w:t>: means biological samples concerned by this agreement.</w:t>
            </w:r>
          </w:p>
          <w:p w14:paraId="2D4A4B23" w14:textId="33B4A88A" w:rsidR="0036678C" w:rsidRPr="00064F8F" w:rsidRDefault="0036678C" w:rsidP="0036678C">
            <w:pPr>
              <w:numPr>
                <w:ilvl w:val="0"/>
                <w:numId w:val="7"/>
              </w:numPr>
              <w:jc w:val="both"/>
              <w:rPr>
                <w:rFonts w:eastAsia="Times"/>
                <w:lang w:val="en-US"/>
              </w:rPr>
            </w:pPr>
            <w:r w:rsidRPr="00BA7362">
              <w:rPr>
                <w:rFonts w:eastAsia="Times"/>
                <w:b/>
                <w:lang w:val="en-US"/>
              </w:rPr>
              <w:t>Party(</w:t>
            </w:r>
            <w:proofErr w:type="spellStart"/>
            <w:r w:rsidRPr="00BA7362">
              <w:rPr>
                <w:rFonts w:eastAsia="Times"/>
                <w:b/>
                <w:lang w:val="en-US"/>
              </w:rPr>
              <w:t>ies</w:t>
            </w:r>
            <w:proofErr w:type="spellEnd"/>
            <w:r w:rsidRPr="00BA7362">
              <w:rPr>
                <w:rFonts w:eastAsia="Times"/>
                <w:b/>
                <w:lang w:val="en-US"/>
              </w:rPr>
              <w:t>)</w:t>
            </w:r>
            <w:r w:rsidRPr="00BA7362">
              <w:rPr>
                <w:rFonts w:eastAsia="Times"/>
                <w:lang w:val="en-US"/>
              </w:rPr>
              <w:t xml:space="preserve">: means the </w:t>
            </w:r>
            <w:r w:rsidRPr="00BA7362">
              <w:rPr>
                <w:rFonts w:eastAsia="Times"/>
                <w:b/>
                <w:bCs/>
                <w:lang w:val="en-US"/>
              </w:rPr>
              <w:t>CNRFP</w:t>
            </w:r>
            <w:r w:rsidRPr="00BA7362">
              <w:rPr>
                <w:rFonts w:eastAsia="Times"/>
                <w:lang w:val="en-US"/>
              </w:rPr>
              <w:t xml:space="preserve"> and </w:t>
            </w:r>
            <w:r w:rsidR="004207B0" w:rsidRPr="00BA7362">
              <w:rPr>
                <w:rFonts w:eastAsia="Times"/>
                <w:b/>
                <w:bCs/>
                <w:lang w:val="en-US"/>
                <w:rPrChange w:id="28" w:author="Anastasia Morris" w:date="2021-10-04T13:35:00Z">
                  <w:rPr>
                    <w:rFonts w:ascii="Times" w:eastAsia="Times" w:hAnsi="Times" w:cs="Times"/>
                    <w:b/>
                    <w:bCs/>
                    <w:lang w:val="en-US"/>
                  </w:rPr>
                </w:rPrChange>
              </w:rPr>
              <w:t>University of Glasgow</w:t>
            </w:r>
            <w:r w:rsidRPr="00BA7362">
              <w:rPr>
                <w:rFonts w:eastAsia="Times"/>
                <w:lang w:val="en-US"/>
              </w:rPr>
              <w:t>.</w:t>
            </w:r>
          </w:p>
          <w:p w14:paraId="320DA3A0" w14:textId="426920E9" w:rsidR="002D224F" w:rsidRPr="00BA7362" w:rsidRDefault="002D224F" w:rsidP="00613590">
            <w:pPr>
              <w:spacing w:line="276" w:lineRule="auto"/>
              <w:rPr>
                <w:rFonts w:eastAsia="Times"/>
                <w:lang w:val="en-US"/>
              </w:rPr>
            </w:pPr>
          </w:p>
          <w:p w14:paraId="56206D2D" w14:textId="77777777" w:rsidR="0036678C" w:rsidRPr="00BA7362" w:rsidRDefault="0036678C" w:rsidP="00613590">
            <w:pPr>
              <w:spacing w:line="276" w:lineRule="auto"/>
              <w:rPr>
                <w:rFonts w:eastAsia="Times"/>
                <w:lang w:val="en-US"/>
              </w:rPr>
            </w:pPr>
          </w:p>
          <w:p w14:paraId="377F237B" w14:textId="77777777" w:rsidR="00613590" w:rsidRPr="00BA7362" w:rsidRDefault="00613590" w:rsidP="00613590">
            <w:pPr>
              <w:spacing w:after="200" w:line="276" w:lineRule="auto"/>
              <w:rPr>
                <w:rFonts w:eastAsia="Times"/>
                <w:b/>
                <w:u w:val="single"/>
                <w:lang w:val="en-US"/>
              </w:rPr>
            </w:pPr>
            <w:r w:rsidRPr="00BA7362">
              <w:rPr>
                <w:rFonts w:eastAsia="Times"/>
                <w:b/>
                <w:u w:val="single"/>
                <w:lang w:val="en-US"/>
              </w:rPr>
              <w:t>Article 2 - Purpose of the Agreement</w:t>
            </w:r>
          </w:p>
          <w:p w14:paraId="3E6F6B9A" w14:textId="3FD465F1" w:rsidR="00E6637A" w:rsidRPr="00BA7362" w:rsidRDefault="00E6637A" w:rsidP="00E6637A">
            <w:pPr>
              <w:tabs>
                <w:tab w:val="left" w:pos="3119"/>
                <w:tab w:val="left" w:pos="4536"/>
                <w:tab w:val="left" w:pos="7938"/>
                <w:tab w:val="right" w:pos="9923"/>
              </w:tabs>
              <w:jc w:val="both"/>
              <w:rPr>
                <w:rFonts w:eastAsia="Times"/>
                <w:lang w:val="en-US"/>
              </w:rPr>
            </w:pPr>
            <w:r w:rsidRPr="00BA7362">
              <w:rPr>
                <w:rFonts w:eastAsia="Times"/>
                <w:lang w:val="en-US"/>
              </w:rPr>
              <w:t xml:space="preserve">2.1 The </w:t>
            </w:r>
            <w:r w:rsidRPr="00BA7362">
              <w:rPr>
                <w:rFonts w:eastAsia="Times"/>
                <w:b/>
                <w:lang w:val="en-US"/>
              </w:rPr>
              <w:t>CNRFP</w:t>
            </w:r>
            <w:r w:rsidRPr="00BA7362">
              <w:rPr>
                <w:rFonts w:eastAsia="Times"/>
                <w:lang w:val="en-US"/>
              </w:rPr>
              <w:t xml:space="preserve"> undertakes to provide the </w:t>
            </w:r>
            <w:r w:rsidRPr="00BA7362">
              <w:rPr>
                <w:rFonts w:eastAsia="Times"/>
                <w:b/>
                <w:lang w:val="en-US"/>
              </w:rPr>
              <w:t>MATERIAL</w:t>
            </w:r>
            <w:r w:rsidRPr="00BA7362">
              <w:rPr>
                <w:rFonts w:eastAsia="Times"/>
                <w:lang w:val="en-US"/>
              </w:rPr>
              <w:t xml:space="preserve"> </w:t>
            </w:r>
            <w:proofErr w:type="gramStart"/>
            <w:r w:rsidRPr="00BA7362">
              <w:rPr>
                <w:rFonts w:eastAsia="Times"/>
                <w:lang w:val="en-US"/>
              </w:rPr>
              <w:t xml:space="preserve">to  </w:t>
            </w:r>
            <w:r w:rsidR="004207B0" w:rsidRPr="00BA7362">
              <w:rPr>
                <w:rFonts w:eastAsia="Times"/>
                <w:b/>
                <w:bCs/>
                <w:lang w:val="en-US"/>
              </w:rPr>
              <w:t>University</w:t>
            </w:r>
            <w:proofErr w:type="gramEnd"/>
            <w:r w:rsidR="004207B0" w:rsidRPr="00BA7362">
              <w:rPr>
                <w:rFonts w:eastAsia="Times"/>
                <w:b/>
                <w:bCs/>
                <w:lang w:val="en-US"/>
              </w:rPr>
              <w:t xml:space="preserve"> of Glasgow</w:t>
            </w:r>
            <w:r w:rsidRPr="00BA7362">
              <w:rPr>
                <w:rFonts w:eastAsia="Times"/>
                <w:lang w:val="en-US"/>
              </w:rPr>
              <w:t xml:space="preserve"> as from the execution of this </w:t>
            </w:r>
            <w:r w:rsidRPr="00BA7362">
              <w:rPr>
                <w:rFonts w:eastAsia="Times"/>
                <w:b/>
                <w:lang w:val="en-US"/>
              </w:rPr>
              <w:t>Agreement</w:t>
            </w:r>
            <w:r w:rsidRPr="00BA7362">
              <w:rPr>
                <w:rFonts w:eastAsia="Times"/>
                <w:lang w:val="en-US"/>
              </w:rPr>
              <w:t xml:space="preserve">, and hereby grants to </w:t>
            </w:r>
            <w:r w:rsidRPr="00BA7362">
              <w:rPr>
                <w:rFonts w:eastAsia="Times"/>
                <w:b/>
                <w:bCs/>
                <w:lang w:val="en-US"/>
              </w:rPr>
              <w:t xml:space="preserve"> </w:t>
            </w:r>
            <w:r w:rsidR="004207B0" w:rsidRPr="00BA7362">
              <w:rPr>
                <w:rFonts w:eastAsia="Times"/>
                <w:b/>
                <w:bCs/>
                <w:lang w:val="en-US"/>
              </w:rPr>
              <w:t>University of Glasgow</w:t>
            </w:r>
            <w:r w:rsidRPr="00BA7362">
              <w:rPr>
                <w:rFonts w:eastAsia="Times"/>
                <w:lang w:val="en-US"/>
              </w:rPr>
              <w:t xml:space="preserve">, which accepts such, a </w:t>
            </w:r>
            <w:r w:rsidRPr="00BA7362">
              <w:rPr>
                <w:rFonts w:eastAsia="Times"/>
                <w:lang w:val="en-US"/>
              </w:rPr>
              <w:lastRenderedPageBreak/>
              <w:t xml:space="preserve">temporary, non-exclusive right to use the </w:t>
            </w:r>
            <w:r w:rsidRPr="00BA7362">
              <w:rPr>
                <w:rFonts w:eastAsia="Times"/>
                <w:b/>
                <w:lang w:val="en-US"/>
              </w:rPr>
              <w:t>MATERIAL</w:t>
            </w:r>
            <w:r w:rsidRPr="00BA7362">
              <w:rPr>
                <w:rFonts w:eastAsia="Times"/>
                <w:lang w:val="en-US"/>
              </w:rPr>
              <w:t xml:space="preserve"> so that it may complete the work schedule set forth in the </w:t>
            </w:r>
            <w:r w:rsidRPr="00BA7362">
              <w:rPr>
                <w:rFonts w:eastAsia="Times"/>
                <w:b/>
                <w:lang w:val="en-US"/>
              </w:rPr>
              <w:t>Appendix</w:t>
            </w:r>
            <w:r w:rsidRPr="00BA7362">
              <w:rPr>
                <w:rFonts w:eastAsia="Times"/>
                <w:lang w:val="en-US"/>
              </w:rPr>
              <w:t xml:space="preserve"> hereto, to the exclusion of any and all other use.  </w:t>
            </w:r>
          </w:p>
          <w:p w14:paraId="537FDB52" w14:textId="77777777" w:rsidR="00E6637A" w:rsidRPr="00BA7362" w:rsidRDefault="00E6637A" w:rsidP="00E6637A">
            <w:pPr>
              <w:tabs>
                <w:tab w:val="left" w:pos="3119"/>
                <w:tab w:val="left" w:pos="4536"/>
                <w:tab w:val="left" w:pos="7938"/>
                <w:tab w:val="right" w:pos="9923"/>
              </w:tabs>
              <w:jc w:val="both"/>
              <w:rPr>
                <w:rFonts w:eastAsia="Times"/>
                <w:lang w:val="en-US"/>
              </w:rPr>
            </w:pPr>
            <w:r w:rsidRPr="00BA7362">
              <w:rPr>
                <w:rFonts w:eastAsia="Times"/>
                <w:lang w:val="en-US"/>
              </w:rPr>
              <w:t xml:space="preserve"> </w:t>
            </w:r>
          </w:p>
          <w:p w14:paraId="6B0DB39A" w14:textId="5257A697" w:rsidR="00E6637A" w:rsidRPr="00BA7362" w:rsidRDefault="00E6637A" w:rsidP="00E6637A">
            <w:pPr>
              <w:tabs>
                <w:tab w:val="left" w:pos="3119"/>
                <w:tab w:val="left" w:pos="4536"/>
                <w:tab w:val="left" w:pos="7938"/>
                <w:tab w:val="right" w:pos="9923"/>
              </w:tabs>
              <w:jc w:val="both"/>
              <w:rPr>
                <w:rFonts w:eastAsia="Times"/>
                <w:lang w:val="en-US"/>
              </w:rPr>
            </w:pPr>
            <w:r w:rsidRPr="00BA7362">
              <w:rPr>
                <w:rFonts w:eastAsia="Times"/>
                <w:lang w:val="en-US"/>
              </w:rPr>
              <w:t>2.2 Consequently,</w:t>
            </w:r>
            <w:r w:rsidRPr="00BA7362">
              <w:rPr>
                <w:rFonts w:eastAsia="Times"/>
                <w:b/>
                <w:bCs/>
                <w:lang w:val="en-US"/>
              </w:rPr>
              <w:t xml:space="preserve"> </w:t>
            </w:r>
            <w:r w:rsidR="004207B0" w:rsidRPr="00BA7362">
              <w:rPr>
                <w:rFonts w:eastAsia="Times"/>
                <w:b/>
                <w:bCs/>
                <w:lang w:val="en-US"/>
              </w:rPr>
              <w:t>University of Glasgow</w:t>
            </w:r>
            <w:r w:rsidRPr="00BA7362">
              <w:rPr>
                <w:rFonts w:eastAsia="Times"/>
                <w:lang w:val="en-US"/>
              </w:rPr>
              <w:t xml:space="preserve"> shall not be authorized to use the </w:t>
            </w:r>
            <w:r w:rsidRPr="00BA7362">
              <w:rPr>
                <w:rFonts w:eastAsia="Times"/>
                <w:b/>
                <w:lang w:val="en-US"/>
              </w:rPr>
              <w:t>MATERIAL</w:t>
            </w:r>
            <w:r w:rsidRPr="00BA7362">
              <w:rPr>
                <w:rFonts w:eastAsia="Times"/>
                <w:lang w:val="en-US"/>
              </w:rPr>
              <w:t xml:space="preserve"> subsequent to the expiry date of this </w:t>
            </w:r>
            <w:r w:rsidRPr="00BA7362">
              <w:rPr>
                <w:rFonts w:eastAsia="Times"/>
                <w:b/>
                <w:lang w:val="en-US"/>
              </w:rPr>
              <w:t>Agreement</w:t>
            </w:r>
            <w:r w:rsidRPr="00BA7362">
              <w:rPr>
                <w:rFonts w:eastAsia="Times"/>
                <w:lang w:val="en-US"/>
              </w:rPr>
              <w:t xml:space="preserve"> and for different purposes, without the </w:t>
            </w:r>
            <w:r w:rsidRPr="00BA7362">
              <w:rPr>
                <w:rFonts w:eastAsia="Times"/>
                <w:b/>
                <w:lang w:val="en-US"/>
              </w:rPr>
              <w:t>CNRFP’</w:t>
            </w:r>
            <w:r w:rsidRPr="00BA7362">
              <w:rPr>
                <w:rFonts w:eastAsia="Times"/>
                <w:lang w:val="en-US"/>
              </w:rPr>
              <w:t xml:space="preserve"> further, prior and written consent.  </w:t>
            </w:r>
          </w:p>
          <w:p w14:paraId="07AFFA7C" w14:textId="77777777" w:rsidR="00E6637A" w:rsidRPr="00BA7362" w:rsidRDefault="00E6637A" w:rsidP="00E6637A">
            <w:pPr>
              <w:tabs>
                <w:tab w:val="left" w:pos="3119"/>
                <w:tab w:val="left" w:pos="4536"/>
                <w:tab w:val="left" w:pos="7938"/>
                <w:tab w:val="right" w:pos="9923"/>
              </w:tabs>
              <w:rPr>
                <w:rFonts w:eastAsia="Times"/>
                <w:lang w:val="en-US"/>
              </w:rPr>
            </w:pPr>
            <w:r w:rsidRPr="00BA7362">
              <w:rPr>
                <w:rFonts w:eastAsia="Times"/>
                <w:lang w:val="en-US"/>
              </w:rPr>
              <w:t xml:space="preserve">In particular, the </w:t>
            </w:r>
            <w:r w:rsidRPr="00BA7362">
              <w:rPr>
                <w:rFonts w:eastAsia="Times"/>
                <w:b/>
                <w:lang w:val="en-US"/>
              </w:rPr>
              <w:t>MATERIAL</w:t>
            </w:r>
            <w:r w:rsidRPr="00BA7362">
              <w:rPr>
                <w:rFonts w:eastAsia="Times"/>
                <w:lang w:val="en-US"/>
              </w:rPr>
              <w:t xml:space="preserve"> may not be used pursuant to research involving the participation of a third party without the </w:t>
            </w:r>
            <w:r w:rsidRPr="00BA7362">
              <w:rPr>
                <w:rFonts w:eastAsia="Times"/>
                <w:b/>
                <w:lang w:val="en-US"/>
              </w:rPr>
              <w:t>CNRFP’</w:t>
            </w:r>
            <w:r w:rsidRPr="00BA7362">
              <w:rPr>
                <w:rFonts w:eastAsia="Times"/>
                <w:lang w:val="en-US"/>
              </w:rPr>
              <w:t xml:space="preserve"> prior and written authorization.   </w:t>
            </w:r>
          </w:p>
          <w:p w14:paraId="05290AF1" w14:textId="77777777" w:rsidR="00E6637A" w:rsidRPr="00BA7362" w:rsidRDefault="00E6637A" w:rsidP="00E6637A">
            <w:pPr>
              <w:tabs>
                <w:tab w:val="left" w:pos="3119"/>
                <w:tab w:val="left" w:pos="4536"/>
                <w:tab w:val="left" w:pos="7938"/>
                <w:tab w:val="right" w:pos="9923"/>
              </w:tabs>
              <w:rPr>
                <w:rFonts w:eastAsia="Times"/>
                <w:lang w:val="en-US"/>
              </w:rPr>
            </w:pPr>
          </w:p>
          <w:p w14:paraId="74FB74B2" w14:textId="079ED91C" w:rsidR="0036678C" w:rsidRPr="00BA7362" w:rsidRDefault="00E6637A" w:rsidP="00E6637A">
            <w:pPr>
              <w:tabs>
                <w:tab w:val="left" w:pos="3119"/>
                <w:tab w:val="left" w:pos="4536"/>
                <w:tab w:val="left" w:pos="7938"/>
                <w:tab w:val="right" w:pos="9923"/>
              </w:tabs>
              <w:jc w:val="both"/>
              <w:rPr>
                <w:rFonts w:eastAsia="Times"/>
                <w:lang w:val="en-US"/>
              </w:rPr>
            </w:pPr>
            <w:r w:rsidRPr="00BA7362">
              <w:rPr>
                <w:rFonts w:eastAsia="Times"/>
                <w:lang w:val="en-US"/>
              </w:rPr>
              <w:t xml:space="preserve">2.3 The </w:t>
            </w:r>
            <w:r w:rsidRPr="00BA7362">
              <w:rPr>
                <w:rFonts w:eastAsia="Times"/>
                <w:b/>
                <w:lang w:val="en-US"/>
              </w:rPr>
              <w:t>MATERIAL</w:t>
            </w:r>
            <w:r w:rsidRPr="00BA7362">
              <w:rPr>
                <w:rFonts w:eastAsia="Times"/>
                <w:lang w:val="en-US"/>
              </w:rPr>
              <w:t xml:space="preserve"> shall not be transmitted to any and all third party other than to staff involved in implementing the work schedule, and who work directly under the authority of the manager of the recipient laboratory, in accordance with the </w:t>
            </w:r>
            <w:r w:rsidRPr="00BA7362">
              <w:rPr>
                <w:rFonts w:eastAsia="Times"/>
                <w:b/>
                <w:lang w:val="en-US"/>
              </w:rPr>
              <w:t>Appendix</w:t>
            </w:r>
            <w:r w:rsidRPr="00BA7362">
              <w:rPr>
                <w:rFonts w:eastAsia="Times"/>
                <w:lang w:val="en-US"/>
              </w:rPr>
              <w:t xml:space="preserve"> hereto; vis-à-vis the </w:t>
            </w:r>
            <w:r w:rsidRPr="00BA7362">
              <w:rPr>
                <w:rFonts w:eastAsia="Times"/>
                <w:b/>
                <w:lang w:val="en-US"/>
              </w:rPr>
              <w:t>CNRFP</w:t>
            </w:r>
            <w:r w:rsidRPr="00BA7362">
              <w:rPr>
                <w:rFonts w:eastAsia="Times"/>
                <w:lang w:val="en-US"/>
              </w:rPr>
              <w:t xml:space="preserve">, </w:t>
            </w:r>
            <w:r w:rsidR="004207B0" w:rsidRPr="00BA7362">
              <w:rPr>
                <w:rFonts w:eastAsia="Times"/>
                <w:b/>
                <w:bCs/>
                <w:lang w:val="en-US"/>
              </w:rPr>
              <w:t>University of Glasgow</w:t>
            </w:r>
            <w:r w:rsidRPr="00BA7362">
              <w:rPr>
                <w:rFonts w:eastAsia="Times"/>
                <w:lang w:val="en-US"/>
              </w:rPr>
              <w:t xml:space="preserve"> hereby guarantees the acceptance and compliance with the provisions of this </w:t>
            </w:r>
            <w:r w:rsidRPr="00BA7362">
              <w:rPr>
                <w:rFonts w:eastAsia="Times"/>
                <w:b/>
                <w:lang w:val="en-US"/>
              </w:rPr>
              <w:t>Agreement</w:t>
            </w:r>
            <w:r w:rsidRPr="00BA7362">
              <w:rPr>
                <w:rFonts w:eastAsia="Times"/>
                <w:lang w:val="en-US"/>
              </w:rPr>
              <w:t xml:space="preserve"> by its staff. </w:t>
            </w:r>
          </w:p>
          <w:p w14:paraId="64B357AB" w14:textId="77777777" w:rsidR="0036678C" w:rsidRPr="00BA7362" w:rsidRDefault="0036678C" w:rsidP="00E6637A">
            <w:pPr>
              <w:tabs>
                <w:tab w:val="left" w:pos="3119"/>
                <w:tab w:val="left" w:pos="4536"/>
                <w:tab w:val="left" w:pos="7938"/>
                <w:tab w:val="right" w:pos="9923"/>
              </w:tabs>
              <w:jc w:val="both"/>
              <w:rPr>
                <w:rFonts w:eastAsia="Times"/>
                <w:lang w:val="en-US"/>
              </w:rPr>
            </w:pPr>
          </w:p>
          <w:p w14:paraId="0A7344D5" w14:textId="6DB8C6E6" w:rsidR="00E6637A" w:rsidRPr="00BA7362" w:rsidRDefault="00E6637A" w:rsidP="00E6637A">
            <w:pPr>
              <w:tabs>
                <w:tab w:val="left" w:pos="3119"/>
                <w:tab w:val="left" w:pos="4536"/>
                <w:tab w:val="left" w:pos="7938"/>
                <w:tab w:val="right" w:pos="9923"/>
              </w:tabs>
              <w:jc w:val="both"/>
              <w:rPr>
                <w:rFonts w:eastAsia="Times"/>
                <w:lang w:val="en-US"/>
              </w:rPr>
            </w:pPr>
            <w:r w:rsidRPr="00BA7362">
              <w:rPr>
                <w:rFonts w:eastAsia="Times"/>
                <w:lang w:val="en-US"/>
              </w:rPr>
              <w:t xml:space="preserve">2.4 Nobody shall be authorized to transport or send the </w:t>
            </w:r>
            <w:r w:rsidRPr="00BA7362">
              <w:rPr>
                <w:rFonts w:eastAsia="Times"/>
                <w:b/>
                <w:lang w:val="en-US"/>
              </w:rPr>
              <w:t>MATERIAL</w:t>
            </w:r>
            <w:r w:rsidRPr="00BA7362">
              <w:rPr>
                <w:rFonts w:eastAsia="Times"/>
                <w:lang w:val="en-US"/>
              </w:rPr>
              <w:t xml:space="preserve"> to a destination other than the recipient laboratory, or the authorized laboratories as referred to in the </w:t>
            </w:r>
            <w:r w:rsidRPr="00BA7362">
              <w:rPr>
                <w:rFonts w:eastAsia="Times"/>
                <w:b/>
                <w:lang w:val="en-US"/>
              </w:rPr>
              <w:t>Appendix</w:t>
            </w:r>
            <w:r w:rsidRPr="00BA7362">
              <w:rPr>
                <w:rFonts w:eastAsia="Times"/>
                <w:lang w:val="en-US"/>
              </w:rPr>
              <w:t xml:space="preserve">. </w:t>
            </w:r>
          </w:p>
          <w:p w14:paraId="0324460C" w14:textId="77777777" w:rsidR="00E6637A" w:rsidRPr="00BA7362" w:rsidRDefault="00E6637A" w:rsidP="00E6637A">
            <w:pPr>
              <w:tabs>
                <w:tab w:val="left" w:pos="3119"/>
                <w:tab w:val="left" w:pos="4536"/>
                <w:tab w:val="left" w:pos="7938"/>
                <w:tab w:val="right" w:pos="9923"/>
              </w:tabs>
              <w:jc w:val="both"/>
              <w:rPr>
                <w:rFonts w:eastAsia="Times"/>
                <w:lang w:val="en-US"/>
              </w:rPr>
            </w:pPr>
            <w:r w:rsidRPr="00BA7362">
              <w:rPr>
                <w:rFonts w:eastAsia="Times"/>
                <w:lang w:val="en-US"/>
              </w:rPr>
              <w:t xml:space="preserve"> </w:t>
            </w:r>
          </w:p>
          <w:p w14:paraId="219FE359" w14:textId="73FBAA03" w:rsidR="00E6637A" w:rsidRPr="00BA7362" w:rsidRDefault="00E6637A" w:rsidP="00E6637A">
            <w:pPr>
              <w:tabs>
                <w:tab w:val="left" w:pos="3119"/>
                <w:tab w:val="left" w:pos="4536"/>
                <w:tab w:val="left" w:pos="7938"/>
                <w:tab w:val="right" w:pos="9923"/>
              </w:tabs>
              <w:jc w:val="both"/>
              <w:rPr>
                <w:rFonts w:eastAsia="Times"/>
                <w:lang w:val="en-US"/>
              </w:rPr>
            </w:pPr>
            <w:r w:rsidRPr="00BA7362">
              <w:rPr>
                <w:rFonts w:eastAsia="Times"/>
                <w:lang w:val="en-US"/>
              </w:rPr>
              <w:t xml:space="preserve">2.5 The authorized laboratories, as set forth in the </w:t>
            </w:r>
            <w:r w:rsidRPr="00BA7362">
              <w:rPr>
                <w:rFonts w:eastAsia="Times"/>
                <w:b/>
                <w:lang w:val="en-US"/>
              </w:rPr>
              <w:t>Appendix</w:t>
            </w:r>
            <w:r w:rsidRPr="00BA7362">
              <w:rPr>
                <w:rFonts w:eastAsia="Times"/>
                <w:lang w:val="en-US"/>
              </w:rPr>
              <w:t xml:space="preserve">, may possibly be changed at </w:t>
            </w:r>
            <w:r w:rsidR="004207B0" w:rsidRPr="00BA7362">
              <w:rPr>
                <w:rFonts w:eastAsia="Times"/>
                <w:b/>
                <w:bCs/>
                <w:lang w:val="en-US"/>
              </w:rPr>
              <w:t>University of Glasgow</w:t>
            </w:r>
            <w:r w:rsidRPr="00BA7362">
              <w:rPr>
                <w:rFonts w:eastAsia="Times"/>
                <w:lang w:val="en-US"/>
              </w:rPr>
              <w:t xml:space="preserve">’s request, should this be agreed by the </w:t>
            </w:r>
            <w:r w:rsidRPr="00BA7362">
              <w:rPr>
                <w:rFonts w:eastAsia="Times"/>
                <w:b/>
                <w:lang w:val="en-US"/>
              </w:rPr>
              <w:t>CNRFP</w:t>
            </w:r>
            <w:r w:rsidRPr="00BA7362">
              <w:rPr>
                <w:rFonts w:eastAsia="Times"/>
                <w:lang w:val="en-US"/>
              </w:rPr>
              <w:t xml:space="preserve">, and only by means of a rider executed by the </w:t>
            </w:r>
            <w:r w:rsidRPr="00BA7362">
              <w:rPr>
                <w:rFonts w:eastAsia="Times"/>
                <w:b/>
                <w:lang w:val="en-US"/>
              </w:rPr>
              <w:t>Parties</w:t>
            </w:r>
            <w:r w:rsidRPr="00BA7362">
              <w:rPr>
                <w:rFonts w:eastAsia="Times"/>
                <w:lang w:val="en-US"/>
              </w:rPr>
              <w:t>.</w:t>
            </w:r>
          </w:p>
          <w:p w14:paraId="2876B63D" w14:textId="77777777" w:rsidR="00FE2422" w:rsidRPr="00BA7362" w:rsidRDefault="00FE2422" w:rsidP="00FE2422">
            <w:pPr>
              <w:pStyle w:val="NormalWeb"/>
              <w:spacing w:before="0" w:beforeAutospacing="0" w:after="0" w:afterAutospacing="0"/>
              <w:jc w:val="both"/>
              <w:rPr>
                <w:rFonts w:ascii="Times New Roman" w:hAnsi="Times New Roman" w:cs="Times New Roman"/>
                <w:b/>
                <w:u w:val="single"/>
                <w:lang w:val="en-US"/>
              </w:rPr>
            </w:pPr>
          </w:p>
          <w:p w14:paraId="7BDDA44F" w14:textId="77777777" w:rsidR="00180D78" w:rsidRPr="00BA7362" w:rsidRDefault="00180D78" w:rsidP="00180D78">
            <w:pPr>
              <w:pStyle w:val="NormalWeb"/>
              <w:jc w:val="both"/>
              <w:rPr>
                <w:rFonts w:ascii="Times New Roman" w:hAnsi="Times New Roman" w:cs="Times New Roman"/>
                <w:b/>
                <w:u w:val="single"/>
                <w:lang w:val="en-US"/>
              </w:rPr>
            </w:pPr>
            <w:r w:rsidRPr="00BA7362">
              <w:rPr>
                <w:rFonts w:ascii="Times New Roman" w:hAnsi="Times New Roman" w:cs="Times New Roman"/>
                <w:b/>
                <w:u w:val="single"/>
                <w:lang w:val="en-US"/>
              </w:rPr>
              <w:t>Article 3 - Information obligations</w:t>
            </w:r>
          </w:p>
          <w:p w14:paraId="60A8C1F5" w14:textId="18B620B1" w:rsidR="00180D78" w:rsidRPr="00BA7362" w:rsidRDefault="00180D78" w:rsidP="00865B86">
            <w:pPr>
              <w:pStyle w:val="NormalWeb"/>
              <w:spacing w:after="0" w:afterAutospacing="0"/>
              <w:jc w:val="both"/>
              <w:rPr>
                <w:rFonts w:ascii="Times New Roman" w:hAnsi="Times New Roman" w:cs="Times New Roman"/>
                <w:lang w:val="en-US"/>
              </w:rPr>
            </w:pPr>
            <w:r w:rsidRPr="00BA7362">
              <w:rPr>
                <w:rFonts w:ascii="Times New Roman" w:hAnsi="Times New Roman" w:cs="Times New Roman"/>
                <w:lang w:val="en-US"/>
              </w:rPr>
              <w:t>3.1</w:t>
            </w:r>
            <w:r w:rsidR="00B755B9" w:rsidRPr="00BA7362">
              <w:rPr>
                <w:rFonts w:ascii="Times New Roman" w:hAnsi="Times New Roman" w:cs="Times New Roman"/>
                <w:lang w:val="en-US"/>
              </w:rPr>
              <w:t xml:space="preserve"> </w:t>
            </w:r>
            <w:r w:rsidR="004207B0" w:rsidRPr="00BA7362">
              <w:rPr>
                <w:rFonts w:ascii="Times New Roman" w:hAnsi="Times New Roman" w:cs="Times New Roman"/>
                <w:b/>
                <w:bCs/>
                <w:lang w:val="en-US"/>
                <w:rPrChange w:id="29" w:author="Anastasia Morris" w:date="2021-10-04T13:35:00Z">
                  <w:rPr>
                    <w:b/>
                    <w:bCs/>
                    <w:lang w:val="en-US"/>
                  </w:rPr>
                </w:rPrChange>
              </w:rPr>
              <w:t>University of Glasgow</w:t>
            </w:r>
            <w:r w:rsidRPr="00BA7362">
              <w:rPr>
                <w:rFonts w:ascii="Times New Roman" w:hAnsi="Times New Roman" w:cs="Times New Roman"/>
                <w:lang w:val="en-US"/>
              </w:rPr>
              <w:t xml:space="preserve"> shall inform the </w:t>
            </w:r>
            <w:r w:rsidR="00776AB2" w:rsidRPr="00BA7362">
              <w:rPr>
                <w:rFonts w:ascii="Times New Roman" w:hAnsi="Times New Roman" w:cs="Times New Roman"/>
                <w:b/>
                <w:bCs/>
                <w:lang w:val="en-US"/>
              </w:rPr>
              <w:t>CNRFP</w:t>
            </w:r>
            <w:r w:rsidRPr="00BA7362">
              <w:rPr>
                <w:rFonts w:ascii="Times New Roman" w:hAnsi="Times New Roman" w:cs="Times New Roman"/>
                <w:lang w:val="en-US"/>
              </w:rPr>
              <w:t xml:space="preserve">, on a regular and confidential basis, of the results of its work with or from the </w:t>
            </w:r>
            <w:r w:rsidRPr="00BA7362">
              <w:rPr>
                <w:rFonts w:ascii="Times New Roman" w:hAnsi="Times New Roman" w:cs="Times New Roman"/>
                <w:b/>
                <w:bCs/>
                <w:lang w:val="en-US"/>
              </w:rPr>
              <w:t>MATERIAL</w:t>
            </w:r>
            <w:r w:rsidRPr="00BA7362">
              <w:rPr>
                <w:rFonts w:ascii="Times New Roman" w:hAnsi="Times New Roman" w:cs="Times New Roman"/>
                <w:lang w:val="en-US"/>
              </w:rPr>
              <w:t xml:space="preserve">.  </w:t>
            </w:r>
          </w:p>
          <w:p w14:paraId="5598C5EB" w14:textId="1B1FC6A4" w:rsidR="00180D78" w:rsidRPr="00BA7362" w:rsidRDefault="00180D78" w:rsidP="00180D78">
            <w:pPr>
              <w:pStyle w:val="NormalWeb"/>
              <w:jc w:val="both"/>
              <w:rPr>
                <w:rFonts w:ascii="Times New Roman" w:hAnsi="Times New Roman" w:cs="Times New Roman"/>
                <w:lang w:val="en-US"/>
              </w:rPr>
            </w:pPr>
            <w:r w:rsidRPr="00BA7362">
              <w:rPr>
                <w:rFonts w:ascii="Times New Roman" w:hAnsi="Times New Roman" w:cs="Times New Roman"/>
                <w:lang w:val="en-US"/>
              </w:rPr>
              <w:t xml:space="preserve"> A final report on the work performed and the results obtained during the term of the Agreement shall be submitted to the </w:t>
            </w:r>
            <w:r w:rsidR="00776AB2" w:rsidRPr="00BA7362">
              <w:rPr>
                <w:rFonts w:ascii="Times New Roman" w:hAnsi="Times New Roman" w:cs="Times New Roman"/>
                <w:lang w:val="en-US"/>
              </w:rPr>
              <w:t>CNRFP</w:t>
            </w:r>
            <w:r w:rsidRPr="00BA7362">
              <w:rPr>
                <w:rFonts w:ascii="Times New Roman" w:hAnsi="Times New Roman" w:cs="Times New Roman"/>
                <w:lang w:val="en-US"/>
              </w:rPr>
              <w:t xml:space="preserve"> no later than three (3) months following the expiry or termination date of this Agreement.  </w:t>
            </w:r>
          </w:p>
          <w:p w14:paraId="1774C34B" w14:textId="2D144A43" w:rsidR="00180D78" w:rsidRPr="00BA7362" w:rsidRDefault="00180D78" w:rsidP="00180D78">
            <w:pPr>
              <w:pStyle w:val="NormalWeb"/>
              <w:jc w:val="both"/>
              <w:rPr>
                <w:rFonts w:ascii="Times New Roman" w:hAnsi="Times New Roman" w:cs="Times New Roman"/>
                <w:lang w:val="en-US"/>
              </w:rPr>
            </w:pPr>
            <w:r w:rsidRPr="00BA7362">
              <w:rPr>
                <w:rFonts w:ascii="Times New Roman" w:hAnsi="Times New Roman" w:cs="Times New Roman"/>
                <w:lang w:val="en-US"/>
              </w:rPr>
              <w:lastRenderedPageBreak/>
              <w:t xml:space="preserve"> 3.2 In case of publication or communication on the </w:t>
            </w:r>
            <w:r w:rsidRPr="00BA7362">
              <w:rPr>
                <w:rFonts w:ascii="Times New Roman" w:hAnsi="Times New Roman" w:cs="Times New Roman"/>
                <w:b/>
                <w:bCs/>
                <w:lang w:val="en-US"/>
              </w:rPr>
              <w:t>MATERIAL</w:t>
            </w:r>
            <w:r w:rsidRPr="00BA7362">
              <w:rPr>
                <w:rFonts w:ascii="Times New Roman" w:hAnsi="Times New Roman" w:cs="Times New Roman"/>
                <w:lang w:val="en-US"/>
              </w:rPr>
              <w:t xml:space="preserve">, the work performed and/or the results obtained, whatever the nature and the medium, the prior text of such publication or communication shall be submitted to the </w:t>
            </w:r>
            <w:r w:rsidRPr="00BA7362">
              <w:rPr>
                <w:rFonts w:ascii="Times New Roman" w:hAnsi="Times New Roman" w:cs="Times New Roman"/>
                <w:b/>
                <w:bCs/>
                <w:lang w:val="en-US"/>
              </w:rPr>
              <w:t>CNRFP</w:t>
            </w:r>
            <w:r w:rsidRPr="00BA7362">
              <w:rPr>
                <w:rFonts w:ascii="Times New Roman" w:hAnsi="Times New Roman" w:cs="Times New Roman"/>
                <w:lang w:val="en-US"/>
              </w:rPr>
              <w:t xml:space="preserve"> for written authorization no later than thirty (30) days before the disclosure of such information or the submission of the text of such publication to the publisher.  </w:t>
            </w:r>
          </w:p>
          <w:p w14:paraId="1C0D96A8" w14:textId="1E10D37C" w:rsidR="00180D78" w:rsidRPr="00BA7362" w:rsidRDefault="00180D78" w:rsidP="00180D78">
            <w:pPr>
              <w:pStyle w:val="NormalWeb"/>
              <w:jc w:val="both"/>
              <w:rPr>
                <w:rFonts w:ascii="Times New Roman" w:hAnsi="Times New Roman" w:cs="Times New Roman"/>
                <w:b/>
                <w:bCs/>
                <w:lang w:val="en-US"/>
              </w:rPr>
            </w:pPr>
            <w:r w:rsidRPr="00BA7362">
              <w:rPr>
                <w:rFonts w:ascii="Times New Roman" w:hAnsi="Times New Roman" w:cs="Times New Roman"/>
                <w:lang w:val="en-US"/>
              </w:rPr>
              <w:t xml:space="preserve"> 3.3 In accordance with current scientific practice, all publications or communications relating to the use of the </w:t>
            </w:r>
            <w:r w:rsidRPr="00BA7362">
              <w:rPr>
                <w:rFonts w:ascii="Times New Roman" w:hAnsi="Times New Roman" w:cs="Times New Roman"/>
                <w:b/>
                <w:bCs/>
                <w:lang w:val="en-US"/>
              </w:rPr>
              <w:t>MATERIAL</w:t>
            </w:r>
            <w:r w:rsidRPr="00BA7362">
              <w:rPr>
                <w:rFonts w:ascii="Times New Roman" w:hAnsi="Times New Roman" w:cs="Times New Roman"/>
                <w:lang w:val="en-US"/>
              </w:rPr>
              <w:t xml:space="preserve"> shall refer to the </w:t>
            </w:r>
            <w:r w:rsidRPr="00BA7362">
              <w:rPr>
                <w:rFonts w:ascii="Times New Roman" w:hAnsi="Times New Roman" w:cs="Times New Roman"/>
                <w:b/>
                <w:bCs/>
                <w:lang w:val="en-US"/>
              </w:rPr>
              <w:t>CNRFP</w:t>
            </w:r>
            <w:r w:rsidRPr="00BA7362">
              <w:rPr>
                <w:rFonts w:ascii="Times New Roman" w:hAnsi="Times New Roman" w:cs="Times New Roman"/>
                <w:lang w:val="en-US"/>
              </w:rPr>
              <w:t xml:space="preserve"> origin of the </w:t>
            </w:r>
            <w:r w:rsidRPr="00BA7362">
              <w:rPr>
                <w:rFonts w:ascii="Times New Roman" w:hAnsi="Times New Roman" w:cs="Times New Roman"/>
                <w:b/>
                <w:bCs/>
                <w:lang w:val="en-US"/>
              </w:rPr>
              <w:t>MATERIAL</w:t>
            </w:r>
            <w:r w:rsidRPr="00BA7362">
              <w:rPr>
                <w:rFonts w:ascii="Times New Roman" w:hAnsi="Times New Roman" w:cs="Times New Roman"/>
                <w:lang w:val="en-US"/>
              </w:rPr>
              <w:t xml:space="preserve">. Similarly, the contribution of the </w:t>
            </w:r>
            <w:r w:rsidRPr="00BA7362">
              <w:rPr>
                <w:rFonts w:ascii="Times New Roman" w:hAnsi="Times New Roman" w:cs="Times New Roman"/>
                <w:b/>
                <w:bCs/>
                <w:lang w:val="en-US"/>
              </w:rPr>
              <w:t>CNRFP</w:t>
            </w:r>
            <w:r w:rsidRPr="00BA7362">
              <w:rPr>
                <w:rFonts w:ascii="Times New Roman" w:hAnsi="Times New Roman" w:cs="Times New Roman"/>
                <w:lang w:val="en-US"/>
              </w:rPr>
              <w:t xml:space="preserve"> agents who made the </w:t>
            </w:r>
            <w:r w:rsidRPr="00BA7362">
              <w:rPr>
                <w:rFonts w:ascii="Times New Roman" w:hAnsi="Times New Roman" w:cs="Times New Roman"/>
                <w:b/>
                <w:bCs/>
                <w:lang w:val="en-US"/>
              </w:rPr>
              <w:t xml:space="preserve">MATERIAL </w:t>
            </w:r>
            <w:r w:rsidRPr="00BA7362">
              <w:rPr>
                <w:rFonts w:ascii="Times New Roman" w:hAnsi="Times New Roman" w:cs="Times New Roman"/>
                <w:lang w:val="en-US"/>
              </w:rPr>
              <w:t>accessible will be expressly mentioned in all publications or communications, either by acknowledgement or as co-authors.</w:t>
            </w:r>
            <w:r w:rsidR="00B60EDF" w:rsidRPr="00BA7362">
              <w:rPr>
                <w:rFonts w:ascii="Times New Roman" w:hAnsi="Times New Roman" w:cs="Times New Roman"/>
                <w:lang w:val="en-US"/>
              </w:rPr>
              <w:t xml:space="preserve"> The </w:t>
            </w:r>
            <w:r w:rsidR="004207B0" w:rsidRPr="00BA7362">
              <w:rPr>
                <w:rFonts w:ascii="Times New Roman" w:hAnsi="Times New Roman" w:cs="Times New Roman"/>
                <w:b/>
                <w:bCs/>
                <w:lang w:val="en-US"/>
              </w:rPr>
              <w:t>University of Glasgow</w:t>
            </w:r>
            <w:r w:rsidR="00B60EDF" w:rsidRPr="00BA7362">
              <w:rPr>
                <w:rFonts w:ascii="Times New Roman" w:hAnsi="Times New Roman" w:cs="Times New Roman"/>
                <w:lang w:val="en-US"/>
              </w:rPr>
              <w:t xml:space="preserve"> shall submit all publications four weeks prior to their public disclosure to </w:t>
            </w:r>
            <w:r w:rsidR="00B60EDF" w:rsidRPr="00BA7362">
              <w:rPr>
                <w:rFonts w:ascii="Times New Roman" w:hAnsi="Times New Roman" w:cs="Times New Roman"/>
                <w:b/>
                <w:bCs/>
                <w:lang w:val="en-US"/>
              </w:rPr>
              <w:t>CNRFP.</w:t>
            </w:r>
          </w:p>
          <w:p w14:paraId="2992FAC6" w14:textId="77777777" w:rsidR="00B60EDF" w:rsidRPr="00BA7362" w:rsidRDefault="00B60EDF" w:rsidP="00180D78">
            <w:pPr>
              <w:pStyle w:val="TitreturquoiseContrat"/>
              <w:jc w:val="both"/>
              <w:rPr>
                <w:rFonts w:ascii="Times New Roman" w:hAnsi="Times New Roman" w:cs="Times New Roman"/>
                <w:color w:val="auto"/>
                <w:sz w:val="24"/>
                <w:szCs w:val="24"/>
                <w:lang w:val="en-US"/>
              </w:rPr>
            </w:pPr>
          </w:p>
          <w:p w14:paraId="31044B6B" w14:textId="4E8042E4" w:rsidR="00FE2422" w:rsidRPr="00BA7362" w:rsidRDefault="00180D78" w:rsidP="00180D78">
            <w:pPr>
              <w:pStyle w:val="TitreturquoiseContrat"/>
              <w:jc w:val="both"/>
              <w:rPr>
                <w:rFonts w:ascii="Times New Roman" w:hAnsi="Times New Roman" w:cs="Times New Roman"/>
                <w:color w:val="auto"/>
                <w:sz w:val="24"/>
                <w:szCs w:val="24"/>
                <w:lang w:val="en-US"/>
              </w:rPr>
            </w:pPr>
            <w:r w:rsidRPr="00BA7362">
              <w:rPr>
                <w:rFonts w:ascii="Times New Roman" w:hAnsi="Times New Roman" w:cs="Times New Roman"/>
                <w:color w:val="auto"/>
                <w:sz w:val="24"/>
                <w:szCs w:val="24"/>
                <w:lang w:val="en-US"/>
              </w:rPr>
              <w:t>3.4 The provisions of this section shall remain in effect during the term of this Agreement and for 5 (five) years following its expiry or termination.</w:t>
            </w:r>
          </w:p>
          <w:p w14:paraId="0CCE278F" w14:textId="6F4FE387" w:rsidR="00FE2422" w:rsidRPr="00BA7362" w:rsidRDefault="00FE2422" w:rsidP="00FE2422">
            <w:pPr>
              <w:pStyle w:val="TitreturquoiseContrat"/>
              <w:jc w:val="both"/>
              <w:rPr>
                <w:rFonts w:ascii="Times New Roman" w:hAnsi="Times New Roman" w:cs="Times New Roman"/>
                <w:color w:val="auto"/>
                <w:sz w:val="24"/>
                <w:szCs w:val="24"/>
                <w:lang w:val="en-US"/>
              </w:rPr>
            </w:pPr>
          </w:p>
          <w:p w14:paraId="1A21F46F" w14:textId="07228D71" w:rsidR="009247AB" w:rsidRPr="00BA7362" w:rsidRDefault="009247AB" w:rsidP="009247AB">
            <w:pPr>
              <w:pStyle w:val="NormalWeb"/>
              <w:jc w:val="both"/>
              <w:rPr>
                <w:rFonts w:ascii="Times New Roman" w:hAnsi="Times New Roman" w:cs="Times New Roman"/>
                <w:b/>
                <w:u w:val="single"/>
                <w:lang w:val="en-US"/>
              </w:rPr>
            </w:pPr>
            <w:r w:rsidRPr="00BA7362">
              <w:rPr>
                <w:rFonts w:ascii="Times New Roman" w:hAnsi="Times New Roman" w:cs="Times New Roman"/>
                <w:b/>
                <w:u w:val="single"/>
                <w:lang w:val="en-US"/>
              </w:rPr>
              <w:t>Article 4 - Ownership of the equipment</w:t>
            </w:r>
          </w:p>
          <w:p w14:paraId="23AB1527" w14:textId="77777777" w:rsidR="009247AB" w:rsidRPr="00BA7362" w:rsidRDefault="009247AB" w:rsidP="009247AB">
            <w:pPr>
              <w:pStyle w:val="NormalWeb"/>
              <w:jc w:val="both"/>
              <w:rPr>
                <w:rFonts w:ascii="Times New Roman" w:hAnsi="Times New Roman" w:cs="Times New Roman"/>
                <w:lang w:val="en-US"/>
              </w:rPr>
            </w:pPr>
            <w:r w:rsidRPr="00BA7362">
              <w:rPr>
                <w:rFonts w:ascii="Times New Roman" w:hAnsi="Times New Roman" w:cs="Times New Roman"/>
                <w:lang w:val="en-US"/>
              </w:rPr>
              <w:t xml:space="preserve">4.1 The </w:t>
            </w:r>
            <w:r w:rsidRPr="00BA7362">
              <w:rPr>
                <w:rFonts w:ascii="Times New Roman" w:hAnsi="Times New Roman" w:cs="Times New Roman"/>
                <w:b/>
                <w:bCs/>
                <w:lang w:val="en-US"/>
              </w:rPr>
              <w:t>CNRFP</w:t>
            </w:r>
            <w:r w:rsidRPr="00BA7362">
              <w:rPr>
                <w:rFonts w:ascii="Times New Roman" w:hAnsi="Times New Roman" w:cs="Times New Roman"/>
                <w:lang w:val="en-US"/>
              </w:rPr>
              <w:t xml:space="preserve"> is recognized as the exclusive owner of the </w:t>
            </w:r>
            <w:r w:rsidRPr="00BA7362">
              <w:rPr>
                <w:rFonts w:ascii="Times New Roman" w:hAnsi="Times New Roman" w:cs="Times New Roman"/>
                <w:b/>
                <w:bCs/>
                <w:lang w:val="en-US"/>
              </w:rPr>
              <w:t>MATERIAL</w:t>
            </w:r>
            <w:r w:rsidRPr="00BA7362">
              <w:rPr>
                <w:rFonts w:ascii="Times New Roman" w:hAnsi="Times New Roman" w:cs="Times New Roman"/>
                <w:lang w:val="en-US"/>
              </w:rPr>
              <w:t xml:space="preserve"> and related intellectual property rights. </w:t>
            </w:r>
          </w:p>
          <w:p w14:paraId="2CD701ED" w14:textId="068E03D5" w:rsidR="009247AB" w:rsidRPr="00BA7362" w:rsidRDefault="009247AB" w:rsidP="009247AB">
            <w:pPr>
              <w:pStyle w:val="NormalWeb"/>
              <w:jc w:val="both"/>
              <w:rPr>
                <w:rFonts w:ascii="Times New Roman" w:hAnsi="Times New Roman" w:cs="Times New Roman"/>
                <w:lang w:val="en-US"/>
              </w:rPr>
            </w:pPr>
            <w:r w:rsidRPr="00BA7362">
              <w:rPr>
                <w:rFonts w:ascii="Times New Roman" w:hAnsi="Times New Roman" w:cs="Times New Roman"/>
                <w:lang w:val="en-US"/>
              </w:rPr>
              <w:t xml:space="preserve"> 4.2 It is expressly agreed between the </w:t>
            </w:r>
            <w:r w:rsidRPr="00BA7362">
              <w:rPr>
                <w:rFonts w:ascii="Times New Roman" w:hAnsi="Times New Roman" w:cs="Times New Roman"/>
                <w:b/>
                <w:bCs/>
                <w:lang w:val="en-US"/>
              </w:rPr>
              <w:t>Parties</w:t>
            </w:r>
            <w:r w:rsidRPr="00BA7362">
              <w:rPr>
                <w:rFonts w:ascii="Times New Roman" w:hAnsi="Times New Roman" w:cs="Times New Roman"/>
                <w:lang w:val="en-US"/>
              </w:rPr>
              <w:t xml:space="preserve"> that the right to use the </w:t>
            </w:r>
            <w:r w:rsidRPr="00BA7362">
              <w:rPr>
                <w:rFonts w:ascii="Times New Roman" w:hAnsi="Times New Roman" w:cs="Times New Roman"/>
                <w:b/>
                <w:bCs/>
                <w:lang w:val="en-US"/>
              </w:rPr>
              <w:t>MATERIAL</w:t>
            </w:r>
            <w:r w:rsidRPr="00BA7362">
              <w:rPr>
                <w:rFonts w:ascii="Times New Roman" w:hAnsi="Times New Roman" w:cs="Times New Roman"/>
                <w:lang w:val="en-US"/>
              </w:rPr>
              <w:t xml:space="preserve"> granted under this </w:t>
            </w:r>
            <w:r w:rsidRPr="00BA7362">
              <w:rPr>
                <w:rFonts w:ascii="Times New Roman" w:hAnsi="Times New Roman" w:cs="Times New Roman"/>
                <w:b/>
                <w:bCs/>
                <w:lang w:val="en-US"/>
              </w:rPr>
              <w:t>Agreement</w:t>
            </w:r>
            <w:r w:rsidRPr="00BA7362">
              <w:rPr>
                <w:rFonts w:ascii="Times New Roman" w:hAnsi="Times New Roman" w:cs="Times New Roman"/>
                <w:lang w:val="en-US"/>
              </w:rPr>
              <w:t xml:space="preserve"> shall in no way be construed as conferring, expressly or impliedly, upon </w:t>
            </w:r>
            <w:r w:rsidR="004207B0" w:rsidRPr="00BA7362">
              <w:rPr>
                <w:rFonts w:ascii="Times New Roman" w:hAnsi="Times New Roman" w:cs="Times New Roman"/>
                <w:b/>
                <w:bCs/>
                <w:lang w:val="en-US"/>
              </w:rPr>
              <w:t>University of Glasgow</w:t>
            </w:r>
            <w:r w:rsidR="00B60EDF" w:rsidRPr="00BA7362">
              <w:rPr>
                <w:rFonts w:ascii="Times New Roman" w:hAnsi="Times New Roman" w:cs="Times New Roman"/>
                <w:lang w:val="en-US"/>
              </w:rPr>
              <w:t xml:space="preserve"> </w:t>
            </w:r>
            <w:r w:rsidRPr="00BA7362">
              <w:rPr>
                <w:rFonts w:ascii="Times New Roman" w:hAnsi="Times New Roman" w:cs="Times New Roman"/>
                <w:lang w:val="en-US"/>
              </w:rPr>
              <w:t xml:space="preserve">any right or title, or option or license to the </w:t>
            </w:r>
            <w:r w:rsidRPr="00BA7362">
              <w:rPr>
                <w:rFonts w:ascii="Times New Roman" w:hAnsi="Times New Roman" w:cs="Times New Roman"/>
                <w:b/>
                <w:bCs/>
                <w:lang w:val="en-US"/>
              </w:rPr>
              <w:t>MATERIAL</w:t>
            </w:r>
            <w:r w:rsidRPr="00BA7362">
              <w:rPr>
                <w:rFonts w:ascii="Times New Roman" w:hAnsi="Times New Roman" w:cs="Times New Roman"/>
                <w:lang w:val="en-US"/>
              </w:rPr>
              <w:t xml:space="preserve"> provided by the </w:t>
            </w:r>
            <w:r w:rsidR="00B8621E" w:rsidRPr="00BA7362">
              <w:rPr>
                <w:rFonts w:ascii="Times New Roman" w:hAnsi="Times New Roman" w:cs="Times New Roman"/>
                <w:b/>
                <w:bCs/>
                <w:lang w:val="en-US"/>
              </w:rPr>
              <w:t>CNRFP</w:t>
            </w:r>
            <w:r w:rsidRPr="00BA7362">
              <w:rPr>
                <w:rFonts w:ascii="Times New Roman" w:hAnsi="Times New Roman" w:cs="Times New Roman"/>
                <w:b/>
                <w:bCs/>
                <w:lang w:val="en-US"/>
              </w:rPr>
              <w:t>.</w:t>
            </w:r>
            <w:r w:rsidRPr="00BA7362">
              <w:rPr>
                <w:rFonts w:ascii="Times New Roman" w:hAnsi="Times New Roman" w:cs="Times New Roman"/>
                <w:lang w:val="en-US"/>
              </w:rPr>
              <w:t xml:space="preserve"> </w:t>
            </w:r>
          </w:p>
          <w:p w14:paraId="4A3B25CC" w14:textId="77777777" w:rsidR="00A94B70" w:rsidRPr="00BA7362" w:rsidRDefault="009247AB" w:rsidP="00A94B70">
            <w:pPr>
              <w:pStyle w:val="NormalWeb"/>
              <w:spacing w:before="0" w:beforeAutospacing="0" w:after="0" w:afterAutospacing="0"/>
              <w:jc w:val="both"/>
              <w:rPr>
                <w:rFonts w:ascii="Times New Roman" w:hAnsi="Times New Roman" w:cs="Times New Roman"/>
                <w:lang w:val="en-US"/>
              </w:rPr>
            </w:pPr>
            <w:r w:rsidRPr="00BA7362">
              <w:rPr>
                <w:rFonts w:ascii="Times New Roman" w:hAnsi="Times New Roman" w:cs="Times New Roman"/>
                <w:lang w:val="en-US"/>
              </w:rPr>
              <w:t xml:space="preserve"> </w:t>
            </w:r>
          </w:p>
          <w:p w14:paraId="54E48B7C" w14:textId="1135B64F" w:rsidR="009247AB" w:rsidRPr="00BA7362" w:rsidRDefault="009247AB" w:rsidP="00A94B70">
            <w:pPr>
              <w:pStyle w:val="NormalWeb"/>
              <w:spacing w:before="0" w:beforeAutospacing="0" w:after="0" w:afterAutospacing="0"/>
              <w:jc w:val="both"/>
              <w:rPr>
                <w:rFonts w:ascii="Times New Roman" w:hAnsi="Times New Roman" w:cs="Times New Roman"/>
                <w:lang w:val="en-US"/>
              </w:rPr>
            </w:pPr>
            <w:commentRangeStart w:id="30"/>
            <w:commentRangeStart w:id="31"/>
            <w:r w:rsidRPr="00BA7362">
              <w:rPr>
                <w:rFonts w:ascii="Times New Roman" w:hAnsi="Times New Roman" w:cs="Times New Roman"/>
                <w:lang w:val="en-US"/>
              </w:rPr>
              <w:t xml:space="preserve">4.3 </w:t>
            </w:r>
            <w:r w:rsidR="004207B0" w:rsidRPr="00BA7362">
              <w:rPr>
                <w:rFonts w:ascii="Times New Roman" w:hAnsi="Times New Roman" w:cs="Times New Roman"/>
                <w:b/>
                <w:bCs/>
                <w:lang w:val="en-US"/>
              </w:rPr>
              <w:t>University of Glasgow</w:t>
            </w:r>
            <w:r w:rsidRPr="00BA7362">
              <w:rPr>
                <w:rFonts w:ascii="Times New Roman" w:hAnsi="Times New Roman" w:cs="Times New Roman"/>
                <w:lang w:val="en-US"/>
              </w:rPr>
              <w:t xml:space="preserve"> is expressly prohibited from making any manipulations or alterations which may affect the rights of the </w:t>
            </w:r>
            <w:r w:rsidRPr="00BA7362">
              <w:rPr>
                <w:rFonts w:ascii="Times New Roman" w:hAnsi="Times New Roman" w:cs="Times New Roman"/>
                <w:b/>
                <w:bCs/>
                <w:lang w:val="en-US"/>
              </w:rPr>
              <w:t>CNRFP</w:t>
            </w:r>
            <w:r w:rsidRPr="00BA7362">
              <w:rPr>
                <w:rFonts w:ascii="Times New Roman" w:hAnsi="Times New Roman" w:cs="Times New Roman"/>
                <w:lang w:val="en-US"/>
              </w:rPr>
              <w:t xml:space="preserve"> to the </w:t>
            </w:r>
            <w:r w:rsidRPr="00BA7362">
              <w:rPr>
                <w:rFonts w:ascii="Times New Roman" w:hAnsi="Times New Roman" w:cs="Times New Roman"/>
                <w:b/>
                <w:bCs/>
                <w:lang w:val="en-US"/>
              </w:rPr>
              <w:t xml:space="preserve">MATERIAL </w:t>
            </w:r>
            <w:r w:rsidRPr="00BA7362">
              <w:rPr>
                <w:rFonts w:ascii="Times New Roman" w:hAnsi="Times New Roman" w:cs="Times New Roman"/>
                <w:lang w:val="en-US"/>
              </w:rPr>
              <w:t xml:space="preserve">without the prior written consent of the </w:t>
            </w:r>
            <w:r w:rsidRPr="00BA7362">
              <w:rPr>
                <w:rFonts w:ascii="Times New Roman" w:hAnsi="Times New Roman" w:cs="Times New Roman"/>
                <w:b/>
                <w:bCs/>
                <w:lang w:val="en-US"/>
              </w:rPr>
              <w:t>CNRFP</w:t>
            </w:r>
            <w:r w:rsidRPr="00BA7362">
              <w:rPr>
                <w:rFonts w:ascii="Times New Roman" w:hAnsi="Times New Roman" w:cs="Times New Roman"/>
                <w:lang w:val="en-US"/>
              </w:rPr>
              <w:t xml:space="preserve">. </w:t>
            </w:r>
            <w:commentRangeEnd w:id="30"/>
            <w:r w:rsidR="00BA7362">
              <w:rPr>
                <w:rStyle w:val="CommentReference"/>
                <w:rFonts w:ascii="Times New Roman" w:eastAsia="Times New Roman" w:hAnsi="Times New Roman" w:cs="Times New Roman"/>
              </w:rPr>
              <w:commentReference w:id="30"/>
            </w:r>
            <w:commentRangeEnd w:id="31"/>
            <w:r w:rsidR="00427BC6">
              <w:rPr>
                <w:rStyle w:val="CommentReference"/>
                <w:rFonts w:ascii="Times New Roman" w:eastAsia="Times New Roman" w:hAnsi="Times New Roman" w:cs="Times New Roman"/>
              </w:rPr>
              <w:commentReference w:id="31"/>
            </w:r>
          </w:p>
          <w:p w14:paraId="392B960C" w14:textId="549FA374" w:rsidR="009247AB" w:rsidRPr="00BA7362" w:rsidRDefault="009247AB" w:rsidP="009247AB">
            <w:pPr>
              <w:pStyle w:val="NormalWeb"/>
              <w:jc w:val="both"/>
              <w:rPr>
                <w:rFonts w:ascii="Times New Roman" w:hAnsi="Times New Roman" w:cs="Times New Roman"/>
                <w:lang w:val="en-US"/>
              </w:rPr>
            </w:pPr>
            <w:r w:rsidRPr="00BA7362">
              <w:rPr>
                <w:rFonts w:ascii="Times New Roman" w:hAnsi="Times New Roman" w:cs="Times New Roman"/>
                <w:lang w:val="en-US"/>
              </w:rPr>
              <w:t xml:space="preserve"> 4.4 Any combination, mixing or incorporation by</w:t>
            </w:r>
            <w:r w:rsidR="00B60EDF" w:rsidRPr="00BA7362">
              <w:rPr>
                <w:rFonts w:ascii="Times New Roman" w:hAnsi="Times New Roman" w:cs="Times New Roman"/>
                <w:b/>
                <w:bCs/>
                <w:lang w:val="en-US"/>
              </w:rPr>
              <w:t xml:space="preserve"> </w:t>
            </w:r>
            <w:r w:rsidR="004207B0" w:rsidRPr="00BA7362">
              <w:rPr>
                <w:rFonts w:ascii="Times New Roman" w:hAnsi="Times New Roman" w:cs="Times New Roman"/>
                <w:b/>
                <w:bCs/>
                <w:lang w:val="en-US"/>
              </w:rPr>
              <w:t>University of Glasgow</w:t>
            </w:r>
            <w:r w:rsidR="00B60EDF" w:rsidRPr="00BA7362">
              <w:rPr>
                <w:rFonts w:ascii="Times New Roman" w:hAnsi="Times New Roman" w:cs="Times New Roman"/>
                <w:b/>
                <w:bCs/>
                <w:lang w:val="en-US"/>
              </w:rPr>
              <w:t xml:space="preserve"> </w:t>
            </w:r>
            <w:r w:rsidRPr="00BA7362">
              <w:rPr>
                <w:rFonts w:ascii="Times New Roman" w:hAnsi="Times New Roman" w:cs="Times New Roman"/>
                <w:lang w:val="en-US"/>
              </w:rPr>
              <w:t xml:space="preserve">of the EQUIPMENT with </w:t>
            </w:r>
            <w:r w:rsidRPr="00BA7362">
              <w:rPr>
                <w:rFonts w:ascii="Times New Roman" w:hAnsi="Times New Roman" w:cs="Times New Roman"/>
                <w:lang w:val="en-US"/>
              </w:rPr>
              <w:lastRenderedPageBreak/>
              <w:t>other equipment is prohibited, except for the purposes of the work described in the Appendix.</w:t>
            </w:r>
          </w:p>
          <w:p w14:paraId="17DC0060" w14:textId="77777777" w:rsidR="009247AB" w:rsidRPr="00BA7362" w:rsidRDefault="009247AB" w:rsidP="009247AB">
            <w:pPr>
              <w:pStyle w:val="NormalWeb"/>
              <w:jc w:val="both"/>
              <w:rPr>
                <w:rFonts w:ascii="Times New Roman" w:hAnsi="Times New Roman" w:cs="Times New Roman"/>
                <w:b/>
                <w:u w:val="single"/>
                <w:lang w:val="en-US"/>
              </w:rPr>
            </w:pPr>
            <w:r w:rsidRPr="00BA7362">
              <w:rPr>
                <w:rFonts w:ascii="Times New Roman" w:hAnsi="Times New Roman" w:cs="Times New Roman"/>
                <w:b/>
                <w:u w:val="single"/>
                <w:lang w:val="en-US"/>
              </w:rPr>
              <w:t xml:space="preserve">Article 5 - Results from the use of the material  </w:t>
            </w:r>
          </w:p>
          <w:p w14:paraId="1FEE9802" w14:textId="77777777" w:rsidR="009247AB" w:rsidRPr="00BA7362" w:rsidRDefault="009247AB" w:rsidP="009247AB">
            <w:pPr>
              <w:pStyle w:val="NormalWeb"/>
              <w:jc w:val="both"/>
              <w:rPr>
                <w:rFonts w:ascii="Times New Roman" w:hAnsi="Times New Roman" w:cs="Times New Roman"/>
                <w:lang w:val="en-US"/>
              </w:rPr>
            </w:pPr>
            <w:r w:rsidRPr="00BA7362">
              <w:rPr>
                <w:rFonts w:ascii="Times New Roman" w:hAnsi="Times New Roman" w:cs="Times New Roman"/>
                <w:lang w:val="en-US"/>
              </w:rPr>
              <w:t xml:space="preserve">Should the results obtained be likely to lead to the filing of an application for an industrial property title, the </w:t>
            </w:r>
            <w:r w:rsidRPr="00BA7362">
              <w:rPr>
                <w:rFonts w:ascii="Times New Roman" w:hAnsi="Times New Roman" w:cs="Times New Roman"/>
                <w:b/>
                <w:bCs/>
                <w:lang w:val="en-US"/>
              </w:rPr>
              <w:t>Parties</w:t>
            </w:r>
            <w:r w:rsidRPr="00BA7362">
              <w:rPr>
                <w:rFonts w:ascii="Times New Roman" w:hAnsi="Times New Roman" w:cs="Times New Roman"/>
                <w:lang w:val="en-US"/>
              </w:rPr>
              <w:t xml:space="preserve"> shall decide by mutual agreement on the strategy to be implemented with regard to the protection and exploitation of these results and, where appropriate, the persons authorized to make such a filing and/or exploitation.  </w:t>
            </w:r>
          </w:p>
          <w:p w14:paraId="1F4A5161" w14:textId="77777777" w:rsidR="009247AB" w:rsidRPr="00BA7362" w:rsidRDefault="009247AB" w:rsidP="009247AB">
            <w:pPr>
              <w:pStyle w:val="NormalWeb"/>
              <w:jc w:val="both"/>
              <w:rPr>
                <w:rFonts w:ascii="Times New Roman" w:hAnsi="Times New Roman" w:cs="Times New Roman"/>
                <w:lang w:val="en-US"/>
              </w:rPr>
            </w:pPr>
            <w:r w:rsidRPr="00BA7362">
              <w:rPr>
                <w:rFonts w:ascii="Times New Roman" w:hAnsi="Times New Roman" w:cs="Times New Roman"/>
                <w:lang w:val="en-US"/>
              </w:rPr>
              <w:t xml:space="preserve"> </w:t>
            </w:r>
          </w:p>
          <w:p w14:paraId="3643E1E6" w14:textId="21FDEFB5" w:rsidR="00FE2422" w:rsidRPr="00BA7362" w:rsidRDefault="009247AB" w:rsidP="009247AB">
            <w:pPr>
              <w:pStyle w:val="TitreturquoiseContrat"/>
              <w:jc w:val="both"/>
              <w:rPr>
                <w:rFonts w:ascii="Times New Roman" w:hAnsi="Times New Roman" w:cs="Times New Roman"/>
                <w:color w:val="auto"/>
                <w:sz w:val="24"/>
                <w:szCs w:val="24"/>
                <w:lang w:val="en-US"/>
              </w:rPr>
            </w:pPr>
            <w:commentRangeStart w:id="32"/>
            <w:commentRangeStart w:id="33"/>
            <w:r w:rsidRPr="00BA7362">
              <w:rPr>
                <w:rFonts w:ascii="Times New Roman" w:hAnsi="Times New Roman" w:cs="Times New Roman"/>
                <w:color w:val="auto"/>
                <w:sz w:val="24"/>
                <w:szCs w:val="24"/>
                <w:lang w:val="en-US"/>
              </w:rPr>
              <w:t xml:space="preserve">In particular, in the event that results relate to an improvement or identification of a new effect or potential new use, whether patentable or not, made by </w:t>
            </w:r>
            <w:r w:rsidR="004207B0" w:rsidRPr="00BA7362">
              <w:rPr>
                <w:rFonts w:ascii="Times New Roman" w:hAnsi="Times New Roman" w:cs="Times New Roman"/>
                <w:b/>
                <w:bCs/>
                <w:color w:val="auto"/>
                <w:sz w:val="24"/>
                <w:szCs w:val="24"/>
                <w:lang w:val="en-US"/>
              </w:rPr>
              <w:t>University of Glasgow</w:t>
            </w:r>
            <w:r w:rsidR="00DD15EC" w:rsidRPr="00BA7362">
              <w:rPr>
                <w:rFonts w:ascii="Times New Roman" w:hAnsi="Times New Roman" w:cs="Times New Roman"/>
                <w:color w:val="auto"/>
                <w:sz w:val="24"/>
                <w:szCs w:val="24"/>
                <w:lang w:val="en-US"/>
              </w:rPr>
              <w:t xml:space="preserve"> </w:t>
            </w:r>
            <w:r w:rsidRPr="00BA7362">
              <w:rPr>
                <w:rFonts w:ascii="Times New Roman" w:hAnsi="Times New Roman" w:cs="Times New Roman"/>
                <w:color w:val="auto"/>
                <w:sz w:val="24"/>
                <w:szCs w:val="24"/>
                <w:lang w:val="en-US"/>
              </w:rPr>
              <w:t xml:space="preserve">on the </w:t>
            </w:r>
            <w:r w:rsidRPr="00BA7362">
              <w:rPr>
                <w:rFonts w:ascii="Times New Roman" w:hAnsi="Times New Roman" w:cs="Times New Roman"/>
                <w:b/>
                <w:bCs/>
                <w:color w:val="auto"/>
                <w:sz w:val="24"/>
                <w:szCs w:val="24"/>
                <w:lang w:val="en-US"/>
              </w:rPr>
              <w:t>MATERIAL</w:t>
            </w:r>
            <w:r w:rsidRPr="00BA7362">
              <w:rPr>
                <w:rFonts w:ascii="Times New Roman" w:hAnsi="Times New Roman" w:cs="Times New Roman"/>
                <w:color w:val="auto"/>
                <w:sz w:val="24"/>
                <w:szCs w:val="24"/>
                <w:lang w:val="en-US"/>
              </w:rPr>
              <w:t xml:space="preserve">, </w:t>
            </w:r>
            <w:r w:rsidR="004207B0" w:rsidRPr="00BA7362">
              <w:rPr>
                <w:rFonts w:ascii="Times New Roman" w:hAnsi="Times New Roman" w:cs="Times New Roman"/>
                <w:b/>
                <w:bCs/>
                <w:color w:val="auto"/>
                <w:sz w:val="24"/>
                <w:szCs w:val="24"/>
                <w:lang w:val="en-US"/>
              </w:rPr>
              <w:t>University of Glasgow</w:t>
            </w:r>
            <w:r w:rsidRPr="00BA7362">
              <w:rPr>
                <w:rFonts w:ascii="Times New Roman" w:hAnsi="Times New Roman" w:cs="Times New Roman"/>
                <w:color w:val="auto"/>
                <w:sz w:val="24"/>
                <w:szCs w:val="24"/>
                <w:lang w:val="en-US"/>
              </w:rPr>
              <w:t xml:space="preserve"> shall immediately inform the </w:t>
            </w:r>
            <w:r w:rsidRPr="00BA7362">
              <w:rPr>
                <w:rFonts w:ascii="Times New Roman" w:hAnsi="Times New Roman" w:cs="Times New Roman"/>
                <w:b/>
                <w:bCs/>
                <w:color w:val="auto"/>
                <w:sz w:val="24"/>
                <w:szCs w:val="24"/>
                <w:lang w:val="en-US"/>
              </w:rPr>
              <w:t>CNRFP</w:t>
            </w:r>
            <w:r w:rsidRPr="00BA7362">
              <w:rPr>
                <w:rFonts w:ascii="Times New Roman" w:hAnsi="Times New Roman" w:cs="Times New Roman"/>
                <w:color w:val="auto"/>
                <w:sz w:val="24"/>
                <w:szCs w:val="24"/>
                <w:lang w:val="en-US"/>
              </w:rPr>
              <w:t xml:space="preserve">. The </w:t>
            </w:r>
            <w:r w:rsidRPr="00BA7362">
              <w:rPr>
                <w:rFonts w:ascii="Times New Roman" w:hAnsi="Times New Roman" w:cs="Times New Roman"/>
                <w:b/>
                <w:bCs/>
                <w:color w:val="auto"/>
                <w:sz w:val="24"/>
                <w:szCs w:val="24"/>
                <w:lang w:val="en-US"/>
              </w:rPr>
              <w:t>Parties</w:t>
            </w:r>
            <w:r w:rsidRPr="00BA7362">
              <w:rPr>
                <w:rFonts w:ascii="Times New Roman" w:hAnsi="Times New Roman" w:cs="Times New Roman"/>
                <w:color w:val="auto"/>
                <w:sz w:val="24"/>
                <w:szCs w:val="24"/>
                <w:lang w:val="en-US"/>
              </w:rPr>
              <w:t xml:space="preserve"> shall then consult to determine, by mutual agreement, the ownership of these results, the modalities of protection by a title of industrial property and exploitation</w:t>
            </w:r>
            <w:r w:rsidR="00F031CE" w:rsidRPr="00BA7362">
              <w:rPr>
                <w:rFonts w:ascii="Times New Roman" w:hAnsi="Times New Roman" w:cs="Times New Roman"/>
                <w:color w:val="auto"/>
                <w:sz w:val="24"/>
                <w:szCs w:val="24"/>
                <w:lang w:val="en-US"/>
              </w:rPr>
              <w:t>.</w:t>
            </w:r>
            <w:commentRangeEnd w:id="32"/>
            <w:r w:rsidR="00BA7362" w:rsidRPr="00BA7362">
              <w:rPr>
                <w:rStyle w:val="CommentReference"/>
                <w:rFonts w:ascii="Times New Roman" w:eastAsia="Times New Roman" w:hAnsi="Times New Roman" w:cs="Times New Roman"/>
                <w:color w:val="auto"/>
              </w:rPr>
              <w:commentReference w:id="32"/>
            </w:r>
            <w:commentRangeEnd w:id="33"/>
            <w:r w:rsidR="00427BC6">
              <w:rPr>
                <w:rStyle w:val="CommentReference"/>
                <w:rFonts w:ascii="Times New Roman" w:eastAsia="Times New Roman" w:hAnsi="Times New Roman" w:cs="Times New Roman"/>
                <w:color w:val="auto"/>
              </w:rPr>
              <w:commentReference w:id="33"/>
            </w:r>
          </w:p>
          <w:p w14:paraId="653E11FD" w14:textId="40444BCD" w:rsidR="00FE2422" w:rsidRPr="00BA7362" w:rsidRDefault="00FE2422" w:rsidP="00FE2422">
            <w:pPr>
              <w:pStyle w:val="TitreturquoiseContrat"/>
              <w:jc w:val="both"/>
              <w:rPr>
                <w:rFonts w:ascii="Times New Roman" w:hAnsi="Times New Roman" w:cs="Times New Roman"/>
                <w:color w:val="auto"/>
                <w:sz w:val="24"/>
                <w:szCs w:val="24"/>
                <w:lang w:val="en-US"/>
              </w:rPr>
            </w:pPr>
          </w:p>
          <w:p w14:paraId="171CC9E6" w14:textId="77777777" w:rsidR="00835F76" w:rsidRPr="00BA7362" w:rsidRDefault="00835F76" w:rsidP="00FE2422">
            <w:pPr>
              <w:pStyle w:val="TitreturquoiseContrat"/>
              <w:jc w:val="both"/>
              <w:rPr>
                <w:rFonts w:ascii="Times New Roman" w:hAnsi="Times New Roman" w:cs="Times New Roman"/>
                <w:color w:val="auto"/>
                <w:sz w:val="24"/>
                <w:szCs w:val="24"/>
                <w:lang w:val="en-US"/>
              </w:rPr>
            </w:pPr>
          </w:p>
          <w:p w14:paraId="1BCB4395" w14:textId="77777777" w:rsidR="00F031CE" w:rsidRPr="00BA7362" w:rsidRDefault="00F031CE" w:rsidP="00047269">
            <w:pPr>
              <w:pStyle w:val="TitreturquoiseContrat"/>
              <w:jc w:val="both"/>
              <w:rPr>
                <w:rFonts w:ascii="Times New Roman" w:hAnsi="Times New Roman" w:cs="Times New Roman"/>
                <w:b/>
                <w:color w:val="auto"/>
                <w:sz w:val="24"/>
                <w:szCs w:val="24"/>
                <w:u w:val="single"/>
                <w:lang w:val="en-US"/>
              </w:rPr>
            </w:pPr>
            <w:r w:rsidRPr="00BA7362">
              <w:rPr>
                <w:rFonts w:ascii="Times New Roman" w:hAnsi="Times New Roman" w:cs="Times New Roman"/>
                <w:b/>
                <w:color w:val="auto"/>
                <w:sz w:val="24"/>
                <w:szCs w:val="24"/>
                <w:u w:val="single"/>
                <w:lang w:val="en-US"/>
              </w:rPr>
              <w:t>Article 6 - Confidentiality</w:t>
            </w:r>
          </w:p>
          <w:p w14:paraId="0C6BB5A9" w14:textId="1F94A710" w:rsidR="00F031CE" w:rsidRPr="00BA7362" w:rsidRDefault="00F031CE" w:rsidP="00F031CE">
            <w:pPr>
              <w:pStyle w:val="NormalWeb"/>
              <w:jc w:val="both"/>
              <w:rPr>
                <w:rFonts w:ascii="Times New Roman" w:hAnsi="Times New Roman" w:cs="Times New Roman"/>
                <w:lang w:val="en-US"/>
              </w:rPr>
            </w:pPr>
            <w:r w:rsidRPr="00BA7362">
              <w:rPr>
                <w:rFonts w:ascii="Times New Roman" w:hAnsi="Times New Roman" w:cs="Times New Roman"/>
                <w:lang w:val="en-US"/>
              </w:rPr>
              <w:t xml:space="preserve">6.1 </w:t>
            </w:r>
            <w:r w:rsidR="004207B0" w:rsidRPr="00BA7362">
              <w:rPr>
                <w:rFonts w:ascii="Times New Roman" w:hAnsi="Times New Roman" w:cs="Times New Roman"/>
                <w:b/>
                <w:bCs/>
                <w:lang w:val="en-US"/>
              </w:rPr>
              <w:t>University of Glasgow</w:t>
            </w:r>
            <w:r w:rsidR="00835F76" w:rsidRPr="00BA7362">
              <w:rPr>
                <w:rFonts w:ascii="Times New Roman" w:hAnsi="Times New Roman" w:cs="Times New Roman"/>
                <w:lang w:val="en-US"/>
              </w:rPr>
              <w:t xml:space="preserve"> </w:t>
            </w:r>
            <w:r w:rsidRPr="00BA7362">
              <w:rPr>
                <w:rFonts w:ascii="Times New Roman" w:hAnsi="Times New Roman" w:cs="Times New Roman"/>
                <w:lang w:val="en-US"/>
              </w:rPr>
              <w:t xml:space="preserve">undertakes to keep confidential all information transmitted orally, in writing or in any other manner, within the framework of this Agreement and relating to the </w:t>
            </w:r>
            <w:r w:rsidRPr="00BA7362">
              <w:rPr>
                <w:rFonts w:ascii="Times New Roman" w:hAnsi="Times New Roman" w:cs="Times New Roman"/>
                <w:b/>
                <w:bCs/>
                <w:lang w:val="en-US"/>
              </w:rPr>
              <w:t>MATERIAL</w:t>
            </w:r>
            <w:r w:rsidRPr="00BA7362">
              <w:rPr>
                <w:rFonts w:ascii="Times New Roman" w:hAnsi="Times New Roman" w:cs="Times New Roman"/>
                <w:lang w:val="en-US"/>
              </w:rPr>
              <w:t xml:space="preserve">.  </w:t>
            </w:r>
            <w:commentRangeStart w:id="34"/>
            <w:commentRangeStart w:id="35"/>
            <w:ins w:id="36" w:author="Anastasia Morris" w:date="2021-10-04T13:37:00Z">
              <w:r w:rsidR="00BA7362">
                <w:rPr>
                  <w:rFonts w:ascii="Times New Roman" w:hAnsi="Times New Roman" w:cs="Times New Roman"/>
                  <w:lang w:val="en-US"/>
                </w:rPr>
                <w:t>(“the Information”</w:t>
              </w:r>
            </w:ins>
            <w:ins w:id="37" w:author="Anastasia Morris" w:date="2021-10-04T13:38:00Z">
              <w:r w:rsidR="00BA7362">
                <w:rPr>
                  <w:rFonts w:ascii="Times New Roman" w:hAnsi="Times New Roman" w:cs="Times New Roman"/>
                  <w:lang w:val="en-US"/>
                </w:rPr>
                <w:t>)</w:t>
              </w:r>
              <w:commentRangeEnd w:id="34"/>
              <w:r w:rsidR="00BA7362">
                <w:rPr>
                  <w:rStyle w:val="CommentReference"/>
                  <w:rFonts w:ascii="Times New Roman" w:eastAsia="Times New Roman" w:hAnsi="Times New Roman" w:cs="Times New Roman"/>
                </w:rPr>
                <w:commentReference w:id="34"/>
              </w:r>
            </w:ins>
            <w:commentRangeEnd w:id="35"/>
            <w:r w:rsidR="00427BC6">
              <w:rPr>
                <w:rStyle w:val="CommentReference"/>
                <w:rFonts w:ascii="Times New Roman" w:eastAsia="Times New Roman" w:hAnsi="Times New Roman" w:cs="Times New Roman"/>
              </w:rPr>
              <w:commentReference w:id="35"/>
            </w:r>
          </w:p>
          <w:p w14:paraId="6FBDC908" w14:textId="68224043" w:rsidR="00F031CE" w:rsidRPr="00BA7362" w:rsidRDefault="00F031CE" w:rsidP="00F031CE">
            <w:pPr>
              <w:pStyle w:val="NormalWeb"/>
              <w:jc w:val="both"/>
              <w:rPr>
                <w:rFonts w:ascii="Times New Roman" w:hAnsi="Times New Roman" w:cs="Times New Roman"/>
                <w:lang w:val="en-US"/>
              </w:rPr>
            </w:pPr>
            <w:r w:rsidRPr="00BA7362">
              <w:rPr>
                <w:rFonts w:ascii="Times New Roman" w:hAnsi="Times New Roman" w:cs="Times New Roman"/>
                <w:lang w:val="en-US"/>
              </w:rPr>
              <w:t xml:space="preserve"> 6.2 This </w:t>
            </w:r>
            <w:r w:rsidRPr="00BA7362">
              <w:rPr>
                <w:rFonts w:ascii="Times New Roman" w:hAnsi="Times New Roman" w:cs="Times New Roman"/>
                <w:b/>
                <w:bCs/>
                <w:lang w:val="en-US"/>
              </w:rPr>
              <w:t>INFORMATION</w:t>
            </w:r>
            <w:r w:rsidRPr="00064F8F">
              <w:rPr>
                <w:rFonts w:ascii="Times New Roman" w:hAnsi="Times New Roman" w:cs="Times New Roman"/>
                <w:lang w:val="en-US"/>
              </w:rPr>
              <w:t xml:space="preserve"> may not be communicated to third parties without the prior w</w:t>
            </w:r>
            <w:r w:rsidRPr="00BA7362">
              <w:rPr>
                <w:rFonts w:ascii="Times New Roman" w:hAnsi="Times New Roman" w:cs="Times New Roman"/>
                <w:lang w:val="en-US"/>
              </w:rPr>
              <w:t xml:space="preserve">ritten authorization of the </w:t>
            </w:r>
            <w:r w:rsidRPr="00BA7362">
              <w:rPr>
                <w:rFonts w:ascii="Times New Roman" w:hAnsi="Times New Roman" w:cs="Times New Roman"/>
                <w:b/>
                <w:bCs/>
                <w:lang w:val="en-US"/>
              </w:rPr>
              <w:t>CNRFP</w:t>
            </w:r>
            <w:r w:rsidRPr="00BA7362">
              <w:rPr>
                <w:rFonts w:ascii="Times New Roman" w:hAnsi="Times New Roman" w:cs="Times New Roman"/>
                <w:lang w:val="en-US"/>
              </w:rPr>
              <w:t xml:space="preserve">.  </w:t>
            </w:r>
          </w:p>
          <w:p w14:paraId="587E9B29" w14:textId="5F173B8F" w:rsidR="00F031CE" w:rsidRPr="00BA7362" w:rsidRDefault="00F031CE" w:rsidP="00F031CE">
            <w:pPr>
              <w:pStyle w:val="NormalWeb"/>
              <w:jc w:val="both"/>
              <w:rPr>
                <w:rFonts w:ascii="Times New Roman" w:hAnsi="Times New Roman" w:cs="Times New Roman"/>
                <w:lang w:val="en-US"/>
              </w:rPr>
            </w:pPr>
            <w:r w:rsidRPr="00BA7362">
              <w:rPr>
                <w:rFonts w:ascii="Times New Roman" w:hAnsi="Times New Roman" w:cs="Times New Roman"/>
                <w:lang w:val="en-US"/>
              </w:rPr>
              <w:t>6.3</w:t>
            </w:r>
            <w:r w:rsidR="00835F76" w:rsidRPr="00BA7362">
              <w:rPr>
                <w:rFonts w:ascii="Times New Roman" w:hAnsi="Times New Roman" w:cs="Times New Roman"/>
                <w:lang w:val="en-US"/>
              </w:rPr>
              <w:t xml:space="preserve"> </w:t>
            </w:r>
            <w:r w:rsidR="004207B0" w:rsidRPr="00BA7362">
              <w:rPr>
                <w:rFonts w:ascii="Times New Roman" w:hAnsi="Times New Roman" w:cs="Times New Roman"/>
                <w:b/>
                <w:bCs/>
                <w:lang w:val="en-US"/>
              </w:rPr>
              <w:t>University of Glasgow</w:t>
            </w:r>
            <w:r w:rsidR="00835F76" w:rsidRPr="00BA7362">
              <w:rPr>
                <w:rFonts w:ascii="Times New Roman" w:hAnsi="Times New Roman" w:cs="Times New Roman"/>
                <w:lang w:val="en-US"/>
              </w:rPr>
              <w:t xml:space="preserve"> </w:t>
            </w:r>
            <w:r w:rsidRPr="00BA7362">
              <w:rPr>
                <w:rFonts w:ascii="Times New Roman" w:hAnsi="Times New Roman" w:cs="Times New Roman"/>
                <w:lang w:val="en-US"/>
              </w:rPr>
              <w:t xml:space="preserve">'s confidentiality obligations under this </w:t>
            </w:r>
            <w:r w:rsidRPr="00BA7362">
              <w:rPr>
                <w:rFonts w:ascii="Times New Roman" w:hAnsi="Times New Roman" w:cs="Times New Roman"/>
                <w:b/>
                <w:bCs/>
                <w:lang w:val="en-US"/>
              </w:rPr>
              <w:t>Agreement</w:t>
            </w:r>
            <w:r w:rsidRPr="00BA7362">
              <w:rPr>
                <w:rFonts w:ascii="Times New Roman" w:hAnsi="Times New Roman" w:cs="Times New Roman"/>
                <w:lang w:val="en-US"/>
              </w:rPr>
              <w:t xml:space="preserve"> do not apply to the </w:t>
            </w:r>
            <w:r w:rsidRPr="00BA7362">
              <w:rPr>
                <w:rFonts w:ascii="Times New Roman" w:hAnsi="Times New Roman" w:cs="Times New Roman"/>
                <w:b/>
                <w:bCs/>
                <w:lang w:val="en-US"/>
              </w:rPr>
              <w:t>INFORMATION</w:t>
            </w:r>
            <w:r w:rsidRPr="00BA7362">
              <w:rPr>
                <w:rFonts w:ascii="Times New Roman" w:hAnsi="Times New Roman" w:cs="Times New Roman"/>
                <w:lang w:val="en-US"/>
              </w:rPr>
              <w:t xml:space="preserve"> and </w:t>
            </w:r>
            <w:r w:rsidRPr="00BA7362">
              <w:rPr>
                <w:rFonts w:ascii="Times New Roman" w:hAnsi="Times New Roman" w:cs="Times New Roman"/>
                <w:b/>
                <w:bCs/>
                <w:lang w:val="en-US"/>
              </w:rPr>
              <w:t>MATERIAL</w:t>
            </w:r>
            <w:r w:rsidRPr="00BA7362">
              <w:rPr>
                <w:rFonts w:ascii="Times New Roman" w:hAnsi="Times New Roman" w:cs="Times New Roman"/>
                <w:lang w:val="en-US"/>
              </w:rPr>
              <w:t xml:space="preserve">: </w:t>
            </w:r>
          </w:p>
          <w:p w14:paraId="30B0FCBE" w14:textId="62934DF1" w:rsidR="00AB2C07" w:rsidRPr="00BA7362" w:rsidRDefault="00F031CE" w:rsidP="00AB2C07">
            <w:pPr>
              <w:pStyle w:val="NormalWeb"/>
              <w:spacing w:before="0" w:beforeAutospacing="0" w:after="0" w:afterAutospacing="0"/>
              <w:jc w:val="both"/>
              <w:rPr>
                <w:rFonts w:ascii="Times New Roman" w:hAnsi="Times New Roman" w:cs="Times New Roman"/>
                <w:lang w:val="en-US"/>
              </w:rPr>
            </w:pPr>
            <w:r w:rsidRPr="00BA7362">
              <w:rPr>
                <w:rFonts w:ascii="Times New Roman" w:hAnsi="Times New Roman" w:cs="Times New Roman"/>
                <w:lang w:val="en-US"/>
              </w:rPr>
              <w:t xml:space="preserve"> - which entered the public domain prior to or after their transfer </w:t>
            </w:r>
            <w:proofErr w:type="gramStart"/>
            <w:r w:rsidRPr="00BA7362">
              <w:rPr>
                <w:rFonts w:ascii="Times New Roman" w:hAnsi="Times New Roman" w:cs="Times New Roman"/>
                <w:lang w:val="en-US"/>
              </w:rPr>
              <w:t xml:space="preserve">to </w:t>
            </w:r>
            <w:r w:rsidR="00835F76" w:rsidRPr="00BA7362">
              <w:rPr>
                <w:rFonts w:ascii="Times New Roman" w:hAnsi="Times New Roman" w:cs="Times New Roman"/>
                <w:b/>
                <w:bCs/>
                <w:lang w:val="en-US"/>
              </w:rPr>
              <w:t xml:space="preserve"> </w:t>
            </w:r>
            <w:r w:rsidR="004207B0" w:rsidRPr="00BA7362">
              <w:rPr>
                <w:rFonts w:ascii="Times New Roman" w:hAnsi="Times New Roman" w:cs="Times New Roman"/>
                <w:b/>
                <w:bCs/>
                <w:lang w:val="en-US"/>
              </w:rPr>
              <w:t>University</w:t>
            </w:r>
            <w:proofErr w:type="gramEnd"/>
            <w:r w:rsidR="004207B0" w:rsidRPr="00BA7362">
              <w:rPr>
                <w:rFonts w:ascii="Times New Roman" w:hAnsi="Times New Roman" w:cs="Times New Roman"/>
                <w:b/>
                <w:bCs/>
                <w:lang w:val="en-US"/>
              </w:rPr>
              <w:t xml:space="preserve"> of Glasgow</w:t>
            </w:r>
            <w:r w:rsidRPr="00BA7362">
              <w:rPr>
                <w:rFonts w:ascii="Times New Roman" w:hAnsi="Times New Roman" w:cs="Times New Roman"/>
                <w:lang w:val="en-US"/>
              </w:rPr>
              <w:t xml:space="preserve">, but through no fault of the Receiving </w:t>
            </w:r>
            <w:r w:rsidRPr="00BA7362">
              <w:rPr>
                <w:rFonts w:ascii="Times New Roman" w:hAnsi="Times New Roman" w:cs="Times New Roman"/>
                <w:b/>
                <w:bCs/>
                <w:lang w:val="en-US"/>
              </w:rPr>
              <w:t>Party</w:t>
            </w:r>
            <w:r w:rsidRPr="00BA7362">
              <w:rPr>
                <w:rFonts w:ascii="Times New Roman" w:hAnsi="Times New Roman" w:cs="Times New Roman"/>
                <w:lang w:val="en-US"/>
              </w:rPr>
              <w:t xml:space="preserve">; </w:t>
            </w:r>
          </w:p>
          <w:p w14:paraId="38794209" w14:textId="19E3F882" w:rsidR="00F031CE" w:rsidRPr="00BA7362" w:rsidRDefault="00F031CE" w:rsidP="00AB2C07">
            <w:pPr>
              <w:pStyle w:val="NormalWeb"/>
              <w:spacing w:before="0" w:beforeAutospacing="0" w:after="0" w:afterAutospacing="0"/>
              <w:jc w:val="both"/>
              <w:rPr>
                <w:rFonts w:ascii="Times New Roman" w:hAnsi="Times New Roman" w:cs="Times New Roman"/>
                <w:lang w:val="en-US"/>
              </w:rPr>
            </w:pPr>
            <w:r w:rsidRPr="00BA7362">
              <w:rPr>
                <w:rFonts w:ascii="Times New Roman" w:hAnsi="Times New Roman" w:cs="Times New Roman"/>
                <w:lang w:val="en-US"/>
              </w:rPr>
              <w:t xml:space="preserve">- which can be shown to have been lawfully received by a third party without any restriction and in the absence of any breach of this </w:t>
            </w:r>
            <w:r w:rsidR="00DD15EC" w:rsidRPr="00BA7362">
              <w:rPr>
                <w:rFonts w:ascii="Times New Roman" w:hAnsi="Times New Roman" w:cs="Times New Roman"/>
                <w:b/>
                <w:bCs/>
                <w:lang w:val="en-US"/>
              </w:rPr>
              <w:t>Agreement</w:t>
            </w:r>
            <w:r w:rsidR="00DD15EC" w:rsidRPr="00BA7362">
              <w:rPr>
                <w:rFonts w:ascii="Times New Roman" w:hAnsi="Times New Roman" w:cs="Times New Roman"/>
                <w:lang w:val="en-US"/>
              </w:rPr>
              <w:t>;</w:t>
            </w:r>
            <w:r w:rsidRPr="00BA7362">
              <w:rPr>
                <w:rFonts w:ascii="Times New Roman" w:hAnsi="Times New Roman" w:cs="Times New Roman"/>
                <w:lang w:val="en-US"/>
              </w:rPr>
              <w:t xml:space="preserve"> </w:t>
            </w:r>
          </w:p>
          <w:p w14:paraId="1EE72937" w14:textId="3CE9B6EF" w:rsidR="00F031CE" w:rsidRPr="00BA7362" w:rsidRDefault="00F031CE" w:rsidP="00AB2C07">
            <w:pPr>
              <w:pStyle w:val="NormalWeb"/>
              <w:spacing w:before="0" w:beforeAutospacing="0" w:after="0" w:afterAutospacing="0"/>
              <w:jc w:val="both"/>
              <w:rPr>
                <w:rFonts w:ascii="Times New Roman" w:hAnsi="Times New Roman" w:cs="Times New Roman"/>
                <w:lang w:val="en-US"/>
              </w:rPr>
            </w:pPr>
            <w:r w:rsidRPr="00BA7362">
              <w:rPr>
                <w:rFonts w:ascii="Times New Roman" w:hAnsi="Times New Roman" w:cs="Times New Roman"/>
                <w:lang w:val="en-US"/>
              </w:rPr>
              <w:t xml:space="preserve">- which are already in the possession of the Receiving </w:t>
            </w:r>
            <w:r w:rsidRPr="00BA7362">
              <w:rPr>
                <w:rFonts w:ascii="Times New Roman" w:hAnsi="Times New Roman" w:cs="Times New Roman"/>
                <w:b/>
                <w:bCs/>
                <w:lang w:val="en-US"/>
              </w:rPr>
              <w:t>Party</w:t>
            </w:r>
            <w:r w:rsidRPr="00BA7362">
              <w:rPr>
                <w:rFonts w:ascii="Times New Roman" w:hAnsi="Times New Roman" w:cs="Times New Roman"/>
                <w:lang w:val="en-US"/>
              </w:rPr>
              <w:t xml:space="preserve"> prior to the conclusion of the </w:t>
            </w:r>
            <w:r w:rsidRPr="00BA7362">
              <w:rPr>
                <w:rFonts w:ascii="Times New Roman" w:hAnsi="Times New Roman" w:cs="Times New Roman"/>
                <w:b/>
                <w:bCs/>
                <w:lang w:val="en-US"/>
              </w:rPr>
              <w:lastRenderedPageBreak/>
              <w:t>Agreement</w:t>
            </w:r>
            <w:r w:rsidRPr="00BA7362">
              <w:rPr>
                <w:rFonts w:ascii="Times New Roman" w:hAnsi="Times New Roman" w:cs="Times New Roman"/>
                <w:lang w:val="en-US"/>
              </w:rPr>
              <w:t xml:space="preserve">, in which case the Receiving Party shall provide evidence </w:t>
            </w:r>
            <w:r w:rsidR="00DD15EC" w:rsidRPr="00BA7362">
              <w:rPr>
                <w:rFonts w:ascii="Times New Roman" w:hAnsi="Times New Roman" w:cs="Times New Roman"/>
                <w:lang w:val="en-US"/>
              </w:rPr>
              <w:t>thereof;</w:t>
            </w:r>
            <w:r w:rsidRPr="00BA7362">
              <w:rPr>
                <w:rFonts w:ascii="Times New Roman" w:hAnsi="Times New Roman" w:cs="Times New Roman"/>
                <w:lang w:val="en-US"/>
              </w:rPr>
              <w:t xml:space="preserve"> </w:t>
            </w:r>
          </w:p>
          <w:p w14:paraId="2524E392" w14:textId="77777777" w:rsidR="00F031CE" w:rsidRPr="00BA7362" w:rsidRDefault="00F031CE" w:rsidP="00AB2C07">
            <w:pPr>
              <w:pStyle w:val="NormalWeb"/>
              <w:spacing w:before="0" w:beforeAutospacing="0" w:after="0" w:afterAutospacing="0"/>
              <w:jc w:val="both"/>
              <w:rPr>
                <w:rFonts w:ascii="Times New Roman" w:hAnsi="Times New Roman" w:cs="Times New Roman"/>
                <w:lang w:val="en-US"/>
              </w:rPr>
            </w:pPr>
            <w:r w:rsidRPr="00BA7362">
              <w:rPr>
                <w:rFonts w:ascii="Times New Roman" w:hAnsi="Times New Roman" w:cs="Times New Roman"/>
                <w:lang w:val="en-US"/>
              </w:rPr>
              <w:t xml:space="preserve">- which have been used or disclosed with the written authorization of the Party from which they originate;  </w:t>
            </w:r>
          </w:p>
          <w:p w14:paraId="133B218C" w14:textId="77777777" w:rsidR="00F031CE" w:rsidRPr="00BA7362" w:rsidRDefault="00F031CE" w:rsidP="00AB2C07">
            <w:pPr>
              <w:pStyle w:val="NormalWeb"/>
              <w:spacing w:before="0" w:beforeAutospacing="0" w:after="0" w:afterAutospacing="0"/>
              <w:jc w:val="both"/>
              <w:rPr>
                <w:rFonts w:ascii="Times New Roman" w:hAnsi="Times New Roman" w:cs="Times New Roman"/>
                <w:lang w:val="en-US"/>
              </w:rPr>
            </w:pPr>
            <w:r w:rsidRPr="00BA7362">
              <w:rPr>
                <w:rFonts w:ascii="Times New Roman" w:hAnsi="Times New Roman" w:cs="Times New Roman"/>
                <w:lang w:val="en-US"/>
              </w:rPr>
              <w:t xml:space="preserve">- which have been disclosed by the </w:t>
            </w:r>
            <w:r w:rsidRPr="00BA7362">
              <w:rPr>
                <w:rFonts w:ascii="Times New Roman" w:hAnsi="Times New Roman" w:cs="Times New Roman"/>
                <w:b/>
                <w:bCs/>
                <w:lang w:val="en-US"/>
              </w:rPr>
              <w:t>Party</w:t>
            </w:r>
            <w:r w:rsidRPr="00BA7362">
              <w:rPr>
                <w:rFonts w:ascii="Times New Roman" w:hAnsi="Times New Roman" w:cs="Times New Roman"/>
                <w:lang w:val="en-US"/>
              </w:rPr>
              <w:t xml:space="preserve"> from which they originate; </w:t>
            </w:r>
          </w:p>
          <w:p w14:paraId="0C632F3F" w14:textId="77777777" w:rsidR="00BA7362" w:rsidRPr="00BA7362" w:rsidRDefault="00F031CE" w:rsidP="00BA7362">
            <w:pPr>
              <w:pStyle w:val="NormalWeb"/>
              <w:spacing w:before="0" w:beforeAutospacing="0" w:after="0" w:afterAutospacing="0"/>
              <w:jc w:val="both"/>
              <w:rPr>
                <w:ins w:id="38" w:author="Anastasia Morris" w:date="2021-10-04T13:31:00Z"/>
                <w:rFonts w:ascii="Times New Roman" w:hAnsi="Times New Roman" w:cs="Times New Roman"/>
                <w:lang w:val="en-US"/>
              </w:rPr>
            </w:pPr>
            <w:r w:rsidRPr="00BA7362">
              <w:rPr>
                <w:rFonts w:ascii="Times New Roman" w:hAnsi="Times New Roman" w:cs="Times New Roman"/>
                <w:lang w:val="en-US"/>
              </w:rPr>
              <w:t xml:space="preserve">- which can be shown to have been independently and in good faith developed by the receiving Party by members of its personnel who did not have access to the </w:t>
            </w:r>
            <w:r w:rsidRPr="00BA7362">
              <w:rPr>
                <w:rFonts w:ascii="Times New Roman" w:hAnsi="Times New Roman" w:cs="Times New Roman"/>
                <w:b/>
                <w:bCs/>
                <w:lang w:val="en-US"/>
              </w:rPr>
              <w:t>INFORMATION</w:t>
            </w:r>
            <w:r w:rsidRPr="00BA7362">
              <w:rPr>
                <w:rFonts w:ascii="Times New Roman" w:hAnsi="Times New Roman" w:cs="Times New Roman"/>
                <w:lang w:val="en-US"/>
              </w:rPr>
              <w:t xml:space="preserve"> and </w:t>
            </w:r>
            <w:r w:rsidRPr="00BA7362">
              <w:rPr>
                <w:rFonts w:ascii="Times New Roman" w:hAnsi="Times New Roman" w:cs="Times New Roman"/>
                <w:b/>
                <w:bCs/>
                <w:lang w:val="en-US"/>
              </w:rPr>
              <w:t>MATERIAL</w:t>
            </w:r>
          </w:p>
          <w:p w14:paraId="51C74CFD" w14:textId="7BEB492D" w:rsidR="00BA7362" w:rsidRPr="00BA7362" w:rsidRDefault="00B8332A">
            <w:pPr>
              <w:pStyle w:val="NormalWeb"/>
              <w:spacing w:before="0" w:beforeAutospacing="0" w:after="0" w:afterAutospacing="0"/>
              <w:jc w:val="both"/>
              <w:rPr>
                <w:ins w:id="39" w:author="Anastasia Morris" w:date="2021-10-04T13:31:00Z"/>
                <w:rFonts w:ascii="Times New Roman" w:hAnsi="Times New Roman" w:cs="Times New Roman"/>
                <w:lang w:val="en-US"/>
                <w:rPrChange w:id="40" w:author="Anastasia Morris" w:date="2021-10-04T13:35:00Z">
                  <w:rPr>
                    <w:ins w:id="41" w:author="Anastasia Morris" w:date="2021-10-04T13:31:00Z"/>
                    <w:rFonts w:ascii="Arial" w:eastAsia="Times New Roman" w:hAnsi="Arial" w:cs="Arial"/>
                    <w:sz w:val="20"/>
                    <w:szCs w:val="20"/>
                    <w:lang w:val="en-GB" w:eastAsia="en-GB"/>
                  </w:rPr>
                </w:rPrChange>
              </w:rPr>
              <w:pPrChange w:id="42" w:author="Anastasia Morris" w:date="2021-10-04T13:31:00Z">
                <w:pPr>
                  <w:pStyle w:val="NormalWeb"/>
                </w:pPr>
              </w:pPrChange>
            </w:pPr>
            <w:del w:id="43" w:author="Anastasia Morris" w:date="2021-10-04T13:31:00Z">
              <w:r w:rsidRPr="00BA7362" w:rsidDel="00BA7362">
                <w:rPr>
                  <w:rFonts w:ascii="Times New Roman" w:hAnsi="Times New Roman" w:cs="Times New Roman"/>
                  <w:lang w:val="en-US"/>
                </w:rPr>
                <w:delText>.</w:delText>
              </w:r>
            </w:del>
            <w:ins w:id="44" w:author="Anastasia Morris" w:date="2021-10-04T13:31:00Z">
              <w:r w:rsidR="00BA7362" w:rsidRPr="00BA7362">
                <w:rPr>
                  <w:rFonts w:ascii="Times New Roman" w:hAnsi="Times New Roman" w:cs="Times New Roman"/>
                  <w:lang w:val="en-US"/>
                </w:rPr>
                <w:t xml:space="preserve">Which a Party </w:t>
              </w:r>
              <w:proofErr w:type="gramStart"/>
              <w:r w:rsidR="00BA7362" w:rsidRPr="00BA7362">
                <w:rPr>
                  <w:rFonts w:ascii="Times New Roman" w:hAnsi="Times New Roman" w:cs="Times New Roman"/>
                  <w:lang w:val="en-US"/>
                </w:rPr>
                <w:t xml:space="preserve">is </w:t>
              </w:r>
              <w:r w:rsidR="00BA7362" w:rsidRPr="00BA7362">
                <w:rPr>
                  <w:rStyle w:val="BalloonTextChar"/>
                  <w:rFonts w:ascii="Times New Roman" w:hAnsi="Times New Roman" w:cs="Times New Roman"/>
                  <w:rPrChange w:id="45" w:author="Anastasia Morris" w:date="2021-10-04T13:35:00Z">
                    <w:rPr>
                      <w:rStyle w:val="BalloonTextChar"/>
                    </w:rPr>
                  </w:rPrChange>
                </w:rPr>
                <w:t xml:space="preserve"> </w:t>
              </w:r>
              <w:r w:rsidR="00BA7362" w:rsidRPr="00BA7362">
                <w:rPr>
                  <w:rFonts w:ascii="Times New Roman" w:eastAsia="Times New Roman" w:hAnsi="Times New Roman" w:cs="Times New Roman"/>
                  <w:sz w:val="22"/>
                  <w:szCs w:val="22"/>
                  <w:lang w:val="en-GB" w:eastAsia="en-GB"/>
                  <w:rPrChange w:id="46" w:author="Anastasia Morris" w:date="2021-10-04T13:35:00Z">
                    <w:rPr>
                      <w:rFonts w:ascii="Calibri" w:eastAsia="Times New Roman" w:hAnsi="Calibri" w:cs="Calibri"/>
                      <w:sz w:val="22"/>
                      <w:szCs w:val="22"/>
                      <w:lang w:val="en-GB" w:eastAsia="en-GB"/>
                    </w:rPr>
                  </w:rPrChange>
                </w:rPr>
                <w:t>is</w:t>
              </w:r>
              <w:proofErr w:type="gramEnd"/>
              <w:r w:rsidR="00BA7362" w:rsidRPr="00BA7362">
                <w:rPr>
                  <w:rFonts w:ascii="Times New Roman" w:eastAsia="Times New Roman" w:hAnsi="Times New Roman" w:cs="Times New Roman"/>
                  <w:sz w:val="22"/>
                  <w:szCs w:val="22"/>
                  <w:lang w:val="en-GB" w:eastAsia="en-GB"/>
                  <w:rPrChange w:id="47" w:author="Anastasia Morris" w:date="2021-10-04T13:35:00Z">
                    <w:rPr>
                      <w:rFonts w:ascii="Calibri" w:eastAsia="Times New Roman" w:hAnsi="Calibri" w:cs="Calibri"/>
                      <w:sz w:val="22"/>
                      <w:szCs w:val="22"/>
                      <w:lang w:val="en-GB" w:eastAsia="en-GB"/>
                    </w:rPr>
                  </w:rPrChange>
                </w:rPr>
                <w:t xml:space="preserve"> required to be disclose by (i) law (including any requirements to disclose under the Freedom of Information (Scotland) Act 2002 or the Environmental Information (Scotland) Regulations 2004), (ii) any regulatory authority, or (iii) any court of competent jurisdiction.</w:t>
              </w:r>
            </w:ins>
          </w:p>
          <w:p w14:paraId="1D615875" w14:textId="65E1587B" w:rsidR="00BA7362" w:rsidRPr="00BA7362" w:rsidRDefault="00BA7362" w:rsidP="00B8332A">
            <w:pPr>
              <w:pStyle w:val="NormalWeb"/>
              <w:spacing w:before="0" w:beforeAutospacing="0" w:after="0" w:afterAutospacing="0"/>
              <w:jc w:val="both"/>
              <w:rPr>
                <w:rFonts w:ascii="Times New Roman" w:hAnsi="Times New Roman" w:cs="Times New Roman"/>
                <w:lang w:val="en-US"/>
              </w:rPr>
            </w:pPr>
          </w:p>
          <w:p w14:paraId="4E10171B" w14:textId="77777777" w:rsidR="008C1548" w:rsidRPr="00BA7362" w:rsidRDefault="008C1548" w:rsidP="00B8332A">
            <w:pPr>
              <w:pStyle w:val="NormalWeb"/>
              <w:spacing w:before="0" w:beforeAutospacing="0" w:after="0" w:afterAutospacing="0"/>
              <w:jc w:val="both"/>
              <w:rPr>
                <w:rFonts w:ascii="Times New Roman" w:hAnsi="Times New Roman" w:cs="Times New Roman"/>
                <w:lang w:val="en-US"/>
              </w:rPr>
            </w:pPr>
          </w:p>
          <w:p w14:paraId="4EC3B0CA" w14:textId="1A5871BD" w:rsidR="00F031CE" w:rsidRPr="00BA7362" w:rsidRDefault="00F031CE" w:rsidP="00B8332A">
            <w:pPr>
              <w:pStyle w:val="NormalWeb"/>
              <w:spacing w:before="0" w:beforeAutospacing="0" w:after="0" w:afterAutospacing="0"/>
              <w:jc w:val="both"/>
              <w:rPr>
                <w:rFonts w:ascii="Times New Roman" w:hAnsi="Times New Roman" w:cs="Times New Roman"/>
                <w:lang w:val="en-US"/>
              </w:rPr>
            </w:pPr>
            <w:r w:rsidRPr="00BA7362">
              <w:rPr>
                <w:rFonts w:ascii="Times New Roman" w:hAnsi="Times New Roman" w:cs="Times New Roman"/>
                <w:lang w:val="en-US"/>
              </w:rPr>
              <w:t xml:space="preserve">6.4 This obligation of confidentiality shall remain in effect for the duration of the Agreement and 5 (five) years after the expiry or termination of this Agreement.  </w:t>
            </w:r>
          </w:p>
          <w:p w14:paraId="04A364B5" w14:textId="77777777" w:rsidR="00F031CE" w:rsidRPr="00BA7362" w:rsidRDefault="00F031CE" w:rsidP="00F031CE">
            <w:pPr>
              <w:pStyle w:val="NormalWeb"/>
              <w:jc w:val="both"/>
              <w:rPr>
                <w:rFonts w:ascii="Times New Roman" w:hAnsi="Times New Roman" w:cs="Times New Roman"/>
                <w:b/>
                <w:u w:val="single"/>
                <w:lang w:val="en-US"/>
              </w:rPr>
            </w:pPr>
            <w:r w:rsidRPr="00BA7362">
              <w:rPr>
                <w:rFonts w:ascii="Times New Roman" w:hAnsi="Times New Roman" w:cs="Times New Roman"/>
                <w:b/>
                <w:u w:val="single"/>
                <w:lang w:val="en-US"/>
              </w:rPr>
              <w:t>Article 7 - Warranties and Responsibilities</w:t>
            </w:r>
          </w:p>
          <w:p w14:paraId="405672A0" w14:textId="77777777" w:rsidR="00F031CE" w:rsidRPr="00BA7362" w:rsidRDefault="00F031CE" w:rsidP="00F031CE">
            <w:pPr>
              <w:pStyle w:val="NormalWeb"/>
              <w:jc w:val="both"/>
              <w:rPr>
                <w:rFonts w:ascii="Times New Roman" w:hAnsi="Times New Roman" w:cs="Times New Roman"/>
                <w:lang w:val="en-US"/>
              </w:rPr>
            </w:pPr>
            <w:r w:rsidRPr="00BA7362">
              <w:rPr>
                <w:rFonts w:ascii="Times New Roman" w:hAnsi="Times New Roman" w:cs="Times New Roman"/>
                <w:lang w:val="en-US"/>
              </w:rPr>
              <w:t xml:space="preserve">7.1 Because the </w:t>
            </w:r>
            <w:r w:rsidRPr="00BA7362">
              <w:rPr>
                <w:rFonts w:ascii="Times New Roman" w:hAnsi="Times New Roman" w:cs="Times New Roman"/>
                <w:b/>
                <w:bCs/>
                <w:lang w:val="en-US"/>
              </w:rPr>
              <w:t>MATERIAL</w:t>
            </w:r>
            <w:r w:rsidRPr="00BA7362">
              <w:rPr>
                <w:rFonts w:ascii="Times New Roman" w:hAnsi="Times New Roman" w:cs="Times New Roman"/>
                <w:lang w:val="en-US"/>
              </w:rPr>
              <w:t xml:space="preserve"> is experimental in nature, the </w:t>
            </w:r>
            <w:r w:rsidRPr="00BA7362">
              <w:rPr>
                <w:rFonts w:ascii="Times New Roman" w:hAnsi="Times New Roman" w:cs="Times New Roman"/>
                <w:b/>
                <w:bCs/>
                <w:lang w:val="en-US"/>
              </w:rPr>
              <w:t>CNRFP</w:t>
            </w:r>
            <w:r w:rsidRPr="00BA7362">
              <w:rPr>
                <w:rFonts w:ascii="Times New Roman" w:hAnsi="Times New Roman" w:cs="Times New Roman"/>
                <w:lang w:val="en-US"/>
              </w:rPr>
              <w:t xml:space="preserve"> makes no warranty as to its condition, activity, usefulness, efficacy, purity, safety, non-toxicity, security, use, commercial value or fitness for any purpose. </w:t>
            </w:r>
          </w:p>
          <w:p w14:paraId="54E227E6" w14:textId="4821F376" w:rsidR="00F031CE" w:rsidRPr="00BA7362" w:rsidRDefault="00F031CE" w:rsidP="00F031CE">
            <w:pPr>
              <w:pStyle w:val="NormalWeb"/>
              <w:jc w:val="both"/>
              <w:rPr>
                <w:rFonts w:ascii="Times New Roman" w:hAnsi="Times New Roman" w:cs="Times New Roman"/>
                <w:lang w:val="en-US"/>
              </w:rPr>
            </w:pPr>
            <w:r w:rsidRPr="00BA7362">
              <w:rPr>
                <w:rFonts w:ascii="Times New Roman" w:hAnsi="Times New Roman" w:cs="Times New Roman"/>
                <w:lang w:val="en-US"/>
              </w:rPr>
              <w:t xml:space="preserve"> 7.2 </w:t>
            </w:r>
            <w:r w:rsidR="004207B0" w:rsidRPr="00BA7362">
              <w:rPr>
                <w:rFonts w:ascii="Times New Roman" w:hAnsi="Times New Roman" w:cs="Times New Roman"/>
                <w:b/>
                <w:bCs/>
                <w:lang w:val="en-US"/>
              </w:rPr>
              <w:t>University of Glasgow</w:t>
            </w:r>
            <w:r w:rsidRPr="00BA7362">
              <w:rPr>
                <w:rFonts w:ascii="Times New Roman" w:hAnsi="Times New Roman" w:cs="Times New Roman"/>
                <w:lang w:val="en-US"/>
              </w:rPr>
              <w:t xml:space="preserve"> shall be solely responsible for any risk or damage that may arise from the performance of this </w:t>
            </w:r>
            <w:r w:rsidRPr="00BA7362">
              <w:rPr>
                <w:rFonts w:ascii="Times New Roman" w:hAnsi="Times New Roman" w:cs="Times New Roman"/>
                <w:b/>
                <w:bCs/>
                <w:lang w:val="en-US"/>
              </w:rPr>
              <w:t>Agreement</w:t>
            </w:r>
            <w:r w:rsidRPr="00BA7362">
              <w:rPr>
                <w:rFonts w:ascii="Times New Roman" w:hAnsi="Times New Roman" w:cs="Times New Roman"/>
                <w:lang w:val="en-US"/>
              </w:rPr>
              <w:t xml:space="preserve">, including but not limited to injury, death, property damage or any other loss or damage that may result from the use, testing or handling of the </w:t>
            </w:r>
            <w:r w:rsidRPr="00BA7362">
              <w:rPr>
                <w:rFonts w:ascii="Times New Roman" w:hAnsi="Times New Roman" w:cs="Times New Roman"/>
                <w:b/>
                <w:bCs/>
                <w:lang w:val="en-US"/>
              </w:rPr>
              <w:t>MATERIAL</w:t>
            </w:r>
            <w:r w:rsidRPr="00BA7362">
              <w:rPr>
                <w:rFonts w:ascii="Times New Roman" w:hAnsi="Times New Roman" w:cs="Times New Roman"/>
                <w:lang w:val="en-US"/>
              </w:rPr>
              <w:t xml:space="preserve">. </w:t>
            </w:r>
          </w:p>
          <w:p w14:paraId="6E2E3000" w14:textId="77777777" w:rsidR="00334728" w:rsidRPr="00BA7362" w:rsidRDefault="00334728" w:rsidP="008C1548">
            <w:pPr>
              <w:pStyle w:val="NormalWeb"/>
              <w:jc w:val="both"/>
              <w:rPr>
                <w:rFonts w:ascii="Times New Roman" w:hAnsi="Times New Roman" w:cs="Times New Roman"/>
                <w:lang w:val="en-US"/>
              </w:rPr>
            </w:pPr>
          </w:p>
          <w:p w14:paraId="4C249DDE" w14:textId="5985D8B2" w:rsidR="00047269" w:rsidRPr="00BA7362" w:rsidRDefault="00F031CE" w:rsidP="008C1548">
            <w:pPr>
              <w:pStyle w:val="NormalWeb"/>
              <w:jc w:val="both"/>
              <w:rPr>
                <w:rFonts w:ascii="Times New Roman" w:hAnsi="Times New Roman" w:cs="Times New Roman"/>
                <w:b/>
                <w:u w:val="single"/>
                <w:lang w:val="en-US"/>
              </w:rPr>
            </w:pPr>
            <w:r w:rsidRPr="00BA7362">
              <w:rPr>
                <w:rFonts w:ascii="Times New Roman" w:hAnsi="Times New Roman" w:cs="Times New Roman"/>
                <w:lang w:val="en-US"/>
              </w:rPr>
              <w:t xml:space="preserve"> 7.3</w:t>
            </w:r>
            <w:r w:rsidR="00334728" w:rsidRPr="00BA7362">
              <w:rPr>
                <w:rFonts w:ascii="Times New Roman" w:hAnsi="Times New Roman" w:cs="Times New Roman"/>
                <w:b/>
                <w:bCs/>
                <w:lang w:val="en-US"/>
              </w:rPr>
              <w:t xml:space="preserve"> </w:t>
            </w:r>
            <w:r w:rsidR="004207B0" w:rsidRPr="00BA7362">
              <w:rPr>
                <w:rFonts w:ascii="Times New Roman" w:hAnsi="Times New Roman" w:cs="Times New Roman"/>
                <w:b/>
                <w:bCs/>
                <w:lang w:val="en-US"/>
              </w:rPr>
              <w:t>University of Glasgow</w:t>
            </w:r>
            <w:r w:rsidR="00334728" w:rsidRPr="00BA7362">
              <w:rPr>
                <w:rFonts w:ascii="Times New Roman" w:hAnsi="Times New Roman" w:cs="Times New Roman"/>
                <w:lang w:val="en-US"/>
              </w:rPr>
              <w:t xml:space="preserve"> </w:t>
            </w:r>
            <w:r w:rsidRPr="00BA7362">
              <w:rPr>
                <w:rFonts w:ascii="Times New Roman" w:hAnsi="Times New Roman" w:cs="Times New Roman"/>
                <w:lang w:val="en-US"/>
              </w:rPr>
              <w:t xml:space="preserve">undertakes to use the </w:t>
            </w:r>
            <w:r w:rsidRPr="00BA7362">
              <w:rPr>
                <w:rFonts w:ascii="Times New Roman" w:hAnsi="Times New Roman" w:cs="Times New Roman"/>
                <w:b/>
                <w:bCs/>
                <w:lang w:val="en-US"/>
              </w:rPr>
              <w:t>MATERIAL</w:t>
            </w:r>
            <w:r w:rsidRPr="00BA7362">
              <w:rPr>
                <w:rFonts w:ascii="Times New Roman" w:hAnsi="Times New Roman" w:cs="Times New Roman"/>
                <w:lang w:val="en-US"/>
              </w:rPr>
              <w:t xml:space="preserve"> in accordance with the legislation in force in the country of use.</w:t>
            </w:r>
            <w:r w:rsidRPr="00BA7362">
              <w:rPr>
                <w:rFonts w:ascii="Times New Roman" w:hAnsi="Times New Roman" w:cs="Times New Roman"/>
                <w:b/>
                <w:u w:val="single"/>
                <w:lang w:val="en-US"/>
              </w:rPr>
              <w:t xml:space="preserve"> </w:t>
            </w:r>
          </w:p>
          <w:p w14:paraId="7232C7A7" w14:textId="715A2B96" w:rsidR="00042F5C" w:rsidRPr="00BA7362" w:rsidRDefault="00042F5C" w:rsidP="00042F5C">
            <w:pPr>
              <w:pStyle w:val="NormalWeb"/>
              <w:jc w:val="both"/>
              <w:rPr>
                <w:rFonts w:ascii="Times New Roman" w:hAnsi="Times New Roman" w:cs="Times New Roman"/>
                <w:b/>
                <w:u w:val="single"/>
                <w:lang w:val="en-US"/>
              </w:rPr>
            </w:pPr>
            <w:r w:rsidRPr="00BA7362">
              <w:rPr>
                <w:rFonts w:ascii="Times New Roman" w:hAnsi="Times New Roman" w:cs="Times New Roman"/>
                <w:b/>
                <w:u w:val="single"/>
                <w:lang w:val="en-US"/>
              </w:rPr>
              <w:t>Article 8 - Confidentiality of the Agreement</w:t>
            </w:r>
          </w:p>
          <w:p w14:paraId="21223FE4" w14:textId="77777777" w:rsidR="00042F5C" w:rsidRPr="00BA7362" w:rsidRDefault="00042F5C" w:rsidP="00042F5C">
            <w:pPr>
              <w:pStyle w:val="NormalWeb"/>
              <w:jc w:val="both"/>
              <w:rPr>
                <w:rFonts w:ascii="Times New Roman" w:eastAsia="Times New Roman" w:hAnsi="Times New Roman" w:cs="Times New Roman"/>
                <w:lang w:val="en-US"/>
              </w:rPr>
            </w:pPr>
            <w:commentRangeStart w:id="48"/>
            <w:commentRangeStart w:id="49"/>
            <w:r w:rsidRPr="00BA7362">
              <w:rPr>
                <w:rFonts w:ascii="Times New Roman" w:eastAsia="Times New Roman" w:hAnsi="Times New Roman" w:cs="Times New Roman"/>
                <w:lang w:val="en-US"/>
              </w:rPr>
              <w:t xml:space="preserve">The execution, existence and performance of this </w:t>
            </w:r>
            <w:r w:rsidRPr="00BA7362">
              <w:rPr>
                <w:rFonts w:ascii="Times New Roman" w:eastAsia="Times New Roman" w:hAnsi="Times New Roman" w:cs="Times New Roman"/>
                <w:b/>
                <w:bCs/>
                <w:lang w:val="en-US"/>
              </w:rPr>
              <w:t>Agreement</w:t>
            </w:r>
            <w:r w:rsidRPr="00BA7362">
              <w:rPr>
                <w:rFonts w:ascii="Times New Roman" w:eastAsia="Times New Roman" w:hAnsi="Times New Roman" w:cs="Times New Roman"/>
                <w:lang w:val="en-US"/>
              </w:rPr>
              <w:t xml:space="preserve"> will be kept confidential by the </w:t>
            </w:r>
            <w:r w:rsidRPr="00BA7362">
              <w:rPr>
                <w:rFonts w:ascii="Times New Roman" w:eastAsia="Times New Roman" w:hAnsi="Times New Roman" w:cs="Times New Roman"/>
                <w:b/>
                <w:bCs/>
                <w:lang w:val="en-US"/>
              </w:rPr>
              <w:t>Parties</w:t>
            </w:r>
            <w:r w:rsidRPr="00BA7362">
              <w:rPr>
                <w:rFonts w:ascii="Times New Roman" w:eastAsia="Times New Roman" w:hAnsi="Times New Roman" w:cs="Times New Roman"/>
                <w:lang w:val="en-US"/>
              </w:rPr>
              <w:t xml:space="preserve"> and will not be disclosed by either Party without the prior written consent of the other </w:t>
            </w:r>
            <w:r w:rsidRPr="00BA7362">
              <w:rPr>
                <w:rFonts w:ascii="Times New Roman" w:eastAsia="Times New Roman" w:hAnsi="Times New Roman" w:cs="Times New Roman"/>
                <w:b/>
                <w:bCs/>
                <w:lang w:val="en-US"/>
              </w:rPr>
              <w:t>Party</w:t>
            </w:r>
            <w:commentRangeEnd w:id="48"/>
            <w:r w:rsidR="00BA7362" w:rsidRPr="00BA7362">
              <w:rPr>
                <w:rStyle w:val="CommentReference"/>
                <w:rFonts w:ascii="Times New Roman" w:eastAsia="Times New Roman" w:hAnsi="Times New Roman" w:cs="Times New Roman"/>
              </w:rPr>
              <w:commentReference w:id="48"/>
            </w:r>
            <w:commentRangeEnd w:id="49"/>
            <w:r w:rsidR="00427BC6">
              <w:rPr>
                <w:rStyle w:val="CommentReference"/>
                <w:rFonts w:ascii="Times New Roman" w:eastAsia="Times New Roman" w:hAnsi="Times New Roman" w:cs="Times New Roman"/>
              </w:rPr>
              <w:commentReference w:id="49"/>
            </w:r>
            <w:r w:rsidRPr="00BA7362">
              <w:rPr>
                <w:rFonts w:ascii="Times New Roman" w:eastAsia="Times New Roman" w:hAnsi="Times New Roman" w:cs="Times New Roman"/>
                <w:lang w:val="en-US"/>
              </w:rPr>
              <w:t xml:space="preserve">.  </w:t>
            </w:r>
          </w:p>
          <w:p w14:paraId="3E991213" w14:textId="77777777" w:rsidR="00042F5C" w:rsidRPr="00064F8F" w:rsidRDefault="00042F5C" w:rsidP="00042F5C">
            <w:pPr>
              <w:pStyle w:val="NormalWeb"/>
              <w:jc w:val="both"/>
              <w:rPr>
                <w:rFonts w:ascii="Times New Roman" w:hAnsi="Times New Roman" w:cs="Times New Roman"/>
                <w:b/>
                <w:u w:val="single"/>
                <w:lang w:val="en-US"/>
              </w:rPr>
            </w:pPr>
            <w:r w:rsidRPr="00BA7362">
              <w:rPr>
                <w:rFonts w:ascii="Times New Roman" w:hAnsi="Times New Roman" w:cs="Times New Roman"/>
                <w:b/>
                <w:u w:val="single"/>
                <w:lang w:val="en-US"/>
              </w:rPr>
              <w:lastRenderedPageBreak/>
              <w:t xml:space="preserve">Article 9 - Assignment of Agreement </w:t>
            </w:r>
          </w:p>
          <w:p w14:paraId="5C2C4666" w14:textId="43C9D813" w:rsidR="00042F5C" w:rsidRPr="00BA7362" w:rsidRDefault="00042F5C" w:rsidP="00042F5C">
            <w:pPr>
              <w:pStyle w:val="NormalWeb"/>
              <w:jc w:val="both"/>
              <w:rPr>
                <w:rFonts w:ascii="Times New Roman" w:eastAsia="Times New Roman" w:hAnsi="Times New Roman" w:cs="Times New Roman"/>
                <w:lang w:val="en-US"/>
              </w:rPr>
            </w:pPr>
            <w:r w:rsidRPr="00BA7362">
              <w:rPr>
                <w:rFonts w:ascii="Times New Roman" w:eastAsia="Times New Roman" w:hAnsi="Times New Roman" w:cs="Times New Roman"/>
                <w:lang w:val="en-US"/>
              </w:rPr>
              <w:t xml:space="preserve"> This </w:t>
            </w:r>
            <w:r w:rsidRPr="00BA7362">
              <w:rPr>
                <w:rFonts w:ascii="Times New Roman" w:eastAsia="Times New Roman" w:hAnsi="Times New Roman" w:cs="Times New Roman"/>
                <w:b/>
                <w:bCs/>
                <w:lang w:val="en-US"/>
              </w:rPr>
              <w:t>Agreement</w:t>
            </w:r>
            <w:r w:rsidRPr="00BA7362">
              <w:rPr>
                <w:rFonts w:ascii="Times New Roman" w:eastAsia="Times New Roman" w:hAnsi="Times New Roman" w:cs="Times New Roman"/>
                <w:lang w:val="en-US"/>
              </w:rPr>
              <w:t xml:space="preserve"> may not be assigned to a third party without the prior written consent of the </w:t>
            </w:r>
            <w:r w:rsidRPr="00BA7362">
              <w:rPr>
                <w:rFonts w:ascii="Times New Roman" w:eastAsia="Times New Roman" w:hAnsi="Times New Roman" w:cs="Times New Roman"/>
                <w:b/>
                <w:bCs/>
                <w:lang w:val="en-US"/>
              </w:rPr>
              <w:t>Parties</w:t>
            </w:r>
            <w:r w:rsidRPr="00BA7362">
              <w:rPr>
                <w:rFonts w:ascii="Times New Roman" w:eastAsia="Times New Roman" w:hAnsi="Times New Roman" w:cs="Times New Roman"/>
                <w:lang w:val="en-US"/>
              </w:rPr>
              <w:t xml:space="preserve">. </w:t>
            </w:r>
          </w:p>
          <w:p w14:paraId="6C7F54DB" w14:textId="31731C35" w:rsidR="00042F5C" w:rsidRPr="00BA7362" w:rsidRDefault="00042F5C" w:rsidP="00042F5C">
            <w:pPr>
              <w:pStyle w:val="NormalWeb"/>
              <w:jc w:val="both"/>
              <w:rPr>
                <w:rFonts w:ascii="Times New Roman" w:eastAsia="Times New Roman" w:hAnsi="Times New Roman" w:cs="Times New Roman"/>
                <w:b/>
                <w:bCs/>
                <w:u w:val="single"/>
                <w:lang w:val="en-US"/>
              </w:rPr>
            </w:pPr>
            <w:r w:rsidRPr="00BA7362">
              <w:rPr>
                <w:rFonts w:ascii="Times New Roman" w:eastAsia="Times New Roman" w:hAnsi="Times New Roman" w:cs="Times New Roman"/>
                <w:lang w:val="en-US"/>
              </w:rPr>
              <w:t xml:space="preserve"> </w:t>
            </w:r>
            <w:r w:rsidRPr="00BA7362">
              <w:rPr>
                <w:rFonts w:ascii="Times New Roman" w:eastAsia="Times New Roman" w:hAnsi="Times New Roman" w:cs="Times New Roman"/>
                <w:b/>
                <w:bCs/>
                <w:u w:val="single"/>
                <w:lang w:val="en-US"/>
              </w:rPr>
              <w:t xml:space="preserve">Article 10 - Duration </w:t>
            </w:r>
          </w:p>
          <w:p w14:paraId="2533A731" w14:textId="1ED2DDC4" w:rsidR="00042F5C" w:rsidRPr="00BA7362" w:rsidRDefault="00042F5C" w:rsidP="00042F5C">
            <w:pPr>
              <w:pStyle w:val="NormalWeb"/>
              <w:jc w:val="both"/>
              <w:rPr>
                <w:rFonts w:ascii="Times New Roman" w:eastAsia="Times New Roman" w:hAnsi="Times New Roman" w:cs="Times New Roman"/>
                <w:lang w:val="en-US"/>
              </w:rPr>
            </w:pPr>
            <w:r w:rsidRPr="00BA7362">
              <w:rPr>
                <w:rFonts w:ascii="Times New Roman" w:eastAsia="Times New Roman" w:hAnsi="Times New Roman" w:cs="Times New Roman"/>
                <w:lang w:val="en-US"/>
              </w:rPr>
              <w:t xml:space="preserve"> 10.1 This </w:t>
            </w:r>
            <w:r w:rsidRPr="00BA7362">
              <w:rPr>
                <w:rFonts w:ascii="Times New Roman" w:eastAsia="Times New Roman" w:hAnsi="Times New Roman" w:cs="Times New Roman"/>
                <w:b/>
                <w:bCs/>
                <w:lang w:val="en-US"/>
              </w:rPr>
              <w:t>Agreement</w:t>
            </w:r>
            <w:r w:rsidRPr="00BA7362">
              <w:rPr>
                <w:rFonts w:ascii="Times New Roman" w:eastAsia="Times New Roman" w:hAnsi="Times New Roman" w:cs="Times New Roman"/>
                <w:lang w:val="en-US"/>
              </w:rPr>
              <w:t xml:space="preserve"> comes into force on the date of its signature by all parties and is concluded for a duration of </w:t>
            </w:r>
            <w:r w:rsidR="00AC3A14" w:rsidRPr="00BA7362">
              <w:rPr>
                <w:rFonts w:ascii="Times New Roman" w:eastAsia="Times New Roman" w:hAnsi="Times New Roman" w:cs="Times New Roman"/>
                <w:b/>
                <w:bCs/>
                <w:lang w:val="en-US"/>
              </w:rPr>
              <w:t>five years</w:t>
            </w:r>
            <w:r w:rsidR="00AC3A14" w:rsidRPr="00BA7362">
              <w:rPr>
                <w:rFonts w:ascii="Times New Roman" w:eastAsia="Times New Roman" w:hAnsi="Times New Roman" w:cs="Times New Roman"/>
                <w:lang w:val="en-US"/>
              </w:rPr>
              <w:t xml:space="preserve"> </w:t>
            </w:r>
            <w:r w:rsidRPr="00BA7362">
              <w:rPr>
                <w:rFonts w:ascii="Times New Roman" w:eastAsia="Times New Roman" w:hAnsi="Times New Roman" w:cs="Times New Roman"/>
                <w:lang w:val="en-US"/>
              </w:rPr>
              <w:t xml:space="preserve">months/years. </w:t>
            </w:r>
          </w:p>
          <w:p w14:paraId="1F00DB18" w14:textId="11B92B00" w:rsidR="00BA7362" w:rsidRPr="00BA7362" w:rsidRDefault="00042F5C" w:rsidP="00BA7362">
            <w:pPr>
              <w:pStyle w:val="NormalWeb"/>
              <w:rPr>
                <w:ins w:id="50" w:author="Anastasia Morris" w:date="2021-10-04T13:35:00Z"/>
                <w:rFonts w:ascii="Times New Roman" w:eastAsia="Times New Roman" w:hAnsi="Times New Roman" w:cs="Times New Roman"/>
                <w:sz w:val="20"/>
                <w:szCs w:val="20"/>
                <w:lang w:val="en-GB" w:eastAsia="en-GB"/>
                <w:rPrChange w:id="51" w:author="Anastasia Morris" w:date="2021-10-04T13:35:00Z">
                  <w:rPr>
                    <w:ins w:id="52" w:author="Anastasia Morris" w:date="2021-10-04T13:35:00Z"/>
                    <w:rFonts w:ascii="Arial" w:eastAsia="Times New Roman" w:hAnsi="Arial" w:cs="Arial"/>
                    <w:sz w:val="20"/>
                    <w:szCs w:val="20"/>
                    <w:lang w:val="en-GB" w:eastAsia="en-GB"/>
                  </w:rPr>
                </w:rPrChange>
              </w:rPr>
            </w:pPr>
            <w:r w:rsidRPr="00BA7362">
              <w:rPr>
                <w:rFonts w:ascii="Times New Roman" w:eastAsia="Times New Roman" w:hAnsi="Times New Roman" w:cs="Times New Roman"/>
                <w:lang w:val="en-US"/>
              </w:rPr>
              <w:t xml:space="preserve"> 10.2 At the end of the </w:t>
            </w:r>
            <w:r w:rsidRPr="00BA7362">
              <w:rPr>
                <w:rFonts w:ascii="Times New Roman" w:eastAsia="Times New Roman" w:hAnsi="Times New Roman" w:cs="Times New Roman"/>
                <w:b/>
                <w:bCs/>
                <w:lang w:val="en-US"/>
              </w:rPr>
              <w:t>Agreement</w:t>
            </w:r>
            <w:r w:rsidRPr="00BA7362">
              <w:rPr>
                <w:rFonts w:ascii="Times New Roman" w:eastAsia="Times New Roman" w:hAnsi="Times New Roman" w:cs="Times New Roman"/>
                <w:lang w:val="en-US"/>
              </w:rPr>
              <w:t xml:space="preserve"> for any reason whatsoever, </w:t>
            </w:r>
            <w:r w:rsidR="004207B0" w:rsidRPr="00BA7362">
              <w:rPr>
                <w:rFonts w:ascii="Times New Roman" w:hAnsi="Times New Roman" w:cs="Times New Roman"/>
                <w:b/>
                <w:bCs/>
                <w:lang w:val="en-US"/>
              </w:rPr>
              <w:t>University of Glasgow</w:t>
            </w:r>
            <w:r w:rsidR="00AC3A14" w:rsidRPr="00BA7362">
              <w:rPr>
                <w:rFonts w:ascii="Times New Roman" w:eastAsia="Times New Roman" w:hAnsi="Times New Roman" w:cs="Times New Roman"/>
                <w:lang w:val="en-US"/>
              </w:rPr>
              <w:t xml:space="preserve"> </w:t>
            </w:r>
            <w:r w:rsidRPr="00BA7362">
              <w:rPr>
                <w:rFonts w:ascii="Times New Roman" w:eastAsia="Times New Roman" w:hAnsi="Times New Roman" w:cs="Times New Roman"/>
                <w:lang w:val="en-US"/>
              </w:rPr>
              <w:t xml:space="preserve">undertakes, within the following 15 days, to return or destroy, at its own expense, the </w:t>
            </w:r>
            <w:r w:rsidRPr="00BA7362">
              <w:rPr>
                <w:rFonts w:ascii="Times New Roman" w:eastAsia="Times New Roman" w:hAnsi="Times New Roman" w:cs="Times New Roman"/>
                <w:b/>
                <w:bCs/>
                <w:lang w:val="en-US"/>
              </w:rPr>
              <w:t>MATERIALS</w:t>
            </w:r>
            <w:r w:rsidRPr="00BA7362">
              <w:rPr>
                <w:rFonts w:ascii="Times New Roman" w:eastAsia="Times New Roman" w:hAnsi="Times New Roman" w:cs="Times New Roman"/>
                <w:lang w:val="en-US"/>
              </w:rPr>
              <w:t xml:space="preserve"> and all </w:t>
            </w:r>
            <w:r w:rsidRPr="00BA7362">
              <w:rPr>
                <w:rFonts w:ascii="Times New Roman" w:eastAsia="Times New Roman" w:hAnsi="Times New Roman" w:cs="Times New Roman"/>
                <w:b/>
                <w:bCs/>
                <w:lang w:val="en-US"/>
              </w:rPr>
              <w:t>INFORMATION</w:t>
            </w:r>
            <w:r w:rsidRPr="00BA7362">
              <w:rPr>
                <w:rFonts w:ascii="Times New Roman" w:eastAsia="Times New Roman" w:hAnsi="Times New Roman" w:cs="Times New Roman"/>
                <w:lang w:val="en-US"/>
              </w:rPr>
              <w:t xml:space="preserve"> relating thereto in its possession, to keep no reproduction or duplication thereof, and to provide a certificate of destruction.</w:t>
            </w:r>
            <w:ins w:id="53" w:author="Anastasia Morris" w:date="2021-10-04T13:35:00Z">
              <w:r w:rsidR="00BA7362" w:rsidRPr="00BA7362">
                <w:rPr>
                  <w:rFonts w:ascii="Times New Roman" w:eastAsia="Times New Roman" w:hAnsi="Times New Roman" w:cs="Times New Roman"/>
                  <w:lang w:val="en-US"/>
                </w:rPr>
                <w:t xml:space="preserve">, </w:t>
              </w:r>
              <w:r w:rsidR="00BA7362" w:rsidRPr="00BA7362">
                <w:rPr>
                  <w:rStyle w:val="BalloonTextChar"/>
                  <w:rFonts w:ascii="Times New Roman" w:hAnsi="Times New Roman" w:cs="Times New Roman"/>
                  <w:rPrChange w:id="54" w:author="Anastasia Morris" w:date="2021-10-04T13:35:00Z">
                    <w:rPr>
                      <w:rStyle w:val="BalloonTextChar"/>
                    </w:rPr>
                  </w:rPrChange>
                </w:rPr>
                <w:t xml:space="preserve"> </w:t>
              </w:r>
              <w:r w:rsidR="00BA7362" w:rsidRPr="00BA7362">
                <w:rPr>
                  <w:rFonts w:ascii="Times New Roman" w:eastAsia="Times New Roman" w:hAnsi="Times New Roman" w:cs="Times New Roman"/>
                  <w:sz w:val="22"/>
                  <w:szCs w:val="22"/>
                  <w:lang w:val="en-GB" w:eastAsia="en-GB"/>
                  <w:rPrChange w:id="55" w:author="Anastasia Morris" w:date="2021-10-04T13:35:00Z">
                    <w:rPr>
                      <w:rFonts w:ascii="Calibri" w:eastAsia="Times New Roman" w:hAnsi="Calibri" w:cs="Calibri"/>
                      <w:sz w:val="22"/>
                      <w:szCs w:val="22"/>
                      <w:lang w:val="en-GB" w:eastAsia="en-GB"/>
                    </w:rPr>
                  </w:rPrChange>
                </w:rPr>
                <w:t xml:space="preserve">except that one copy of the Information may be retained by the Recipient as part of the </w:t>
              </w:r>
            </w:ins>
            <w:ins w:id="56" w:author="Anastasia Morris" w:date="2021-10-04T13:36:00Z">
              <w:r w:rsidR="00BA7362">
                <w:rPr>
                  <w:rFonts w:ascii="Times New Roman" w:eastAsia="Times New Roman" w:hAnsi="Times New Roman" w:cs="Times New Roman"/>
                  <w:sz w:val="22"/>
                  <w:szCs w:val="22"/>
                  <w:lang w:val="en-GB" w:eastAsia="en-GB"/>
                </w:rPr>
                <w:t xml:space="preserve">University of Glasgow’s </w:t>
              </w:r>
            </w:ins>
            <w:ins w:id="57" w:author="Anastasia Morris" w:date="2021-10-04T13:35:00Z">
              <w:r w:rsidR="00BA7362" w:rsidRPr="00BA7362">
                <w:rPr>
                  <w:rFonts w:ascii="Times New Roman" w:eastAsia="Times New Roman" w:hAnsi="Times New Roman" w:cs="Times New Roman"/>
                  <w:sz w:val="22"/>
                  <w:szCs w:val="22"/>
                  <w:lang w:val="en-GB" w:eastAsia="en-GB"/>
                  <w:rPrChange w:id="58" w:author="Anastasia Morris" w:date="2021-10-04T13:35:00Z">
                    <w:rPr>
                      <w:rFonts w:ascii="Calibri" w:eastAsia="Times New Roman" w:hAnsi="Calibri" w:cs="Calibri"/>
                      <w:sz w:val="22"/>
                      <w:szCs w:val="22"/>
                      <w:lang w:val="en-GB" w:eastAsia="en-GB"/>
                    </w:rPr>
                  </w:rPrChange>
                </w:rPr>
                <w:t>routine data back-up process and for the purpose of assessing any continuing obligations</w:t>
              </w:r>
            </w:ins>
          </w:p>
          <w:p w14:paraId="5ED73110" w14:textId="7EE1F45E" w:rsidR="00042F5C" w:rsidRPr="00BA7362" w:rsidRDefault="00042F5C" w:rsidP="00042F5C">
            <w:pPr>
              <w:pStyle w:val="NormalWeb"/>
              <w:jc w:val="both"/>
              <w:rPr>
                <w:rFonts w:ascii="Times New Roman" w:eastAsia="Times New Roman" w:hAnsi="Times New Roman" w:cs="Times New Roman"/>
                <w:lang w:val="en-US"/>
              </w:rPr>
            </w:pPr>
            <w:del w:id="59" w:author="Anastasia Morris" w:date="2021-10-04T13:35:00Z">
              <w:r w:rsidRPr="00BA7362" w:rsidDel="00BA7362">
                <w:rPr>
                  <w:rFonts w:ascii="Times New Roman" w:eastAsia="Times New Roman" w:hAnsi="Times New Roman" w:cs="Times New Roman"/>
                  <w:lang w:val="en-US"/>
                </w:rPr>
                <w:delText xml:space="preserve">  </w:delText>
              </w:r>
            </w:del>
          </w:p>
          <w:p w14:paraId="1A8D98ED" w14:textId="5876E4A6" w:rsidR="00042F5C" w:rsidRPr="00BA7362" w:rsidRDefault="00042F5C" w:rsidP="00042F5C">
            <w:pPr>
              <w:pStyle w:val="NormalWeb"/>
              <w:jc w:val="both"/>
              <w:rPr>
                <w:rFonts w:ascii="Times New Roman" w:eastAsia="Times New Roman" w:hAnsi="Times New Roman" w:cs="Times New Roman"/>
                <w:lang w:val="en-US"/>
              </w:rPr>
            </w:pPr>
            <w:r w:rsidRPr="00BA7362">
              <w:rPr>
                <w:rFonts w:ascii="Times New Roman" w:eastAsia="Times New Roman" w:hAnsi="Times New Roman" w:cs="Times New Roman"/>
                <w:lang w:val="en-US"/>
              </w:rPr>
              <w:t xml:space="preserve"> 10.3 Notwithstanding the expiration or termination of the </w:t>
            </w:r>
            <w:r w:rsidRPr="00BA7362">
              <w:rPr>
                <w:rFonts w:ascii="Times New Roman" w:eastAsia="Times New Roman" w:hAnsi="Times New Roman" w:cs="Times New Roman"/>
                <w:b/>
                <w:bCs/>
                <w:lang w:val="en-US"/>
              </w:rPr>
              <w:t>Agreement</w:t>
            </w:r>
            <w:r w:rsidRPr="00064F8F">
              <w:rPr>
                <w:rFonts w:ascii="Times New Roman" w:eastAsia="Times New Roman" w:hAnsi="Times New Roman" w:cs="Times New Roman"/>
                <w:lang w:val="en-US"/>
              </w:rPr>
              <w:t xml:space="preserve">, the provisions of sections 3, 4, 6, 8, 15 and 16 shall remain in effect. </w:t>
            </w:r>
          </w:p>
          <w:p w14:paraId="6F716959" w14:textId="706EB0AB" w:rsidR="00042F5C" w:rsidRPr="00BA7362" w:rsidRDefault="00042F5C" w:rsidP="00042F5C">
            <w:pPr>
              <w:pStyle w:val="NormalWeb"/>
              <w:jc w:val="both"/>
              <w:rPr>
                <w:rFonts w:ascii="Times New Roman" w:hAnsi="Times New Roman" w:cs="Times New Roman"/>
                <w:b/>
                <w:u w:val="single"/>
                <w:lang w:val="en-US"/>
              </w:rPr>
            </w:pPr>
            <w:r w:rsidRPr="00BA7362">
              <w:rPr>
                <w:rFonts w:ascii="Times New Roman" w:eastAsia="Times New Roman" w:hAnsi="Times New Roman" w:cs="Times New Roman"/>
                <w:lang w:val="en-US"/>
              </w:rPr>
              <w:t xml:space="preserve"> </w:t>
            </w:r>
            <w:r w:rsidRPr="00BA7362">
              <w:rPr>
                <w:rFonts w:ascii="Times New Roman" w:hAnsi="Times New Roman" w:cs="Times New Roman"/>
                <w:b/>
                <w:u w:val="single"/>
                <w:lang w:val="en-US"/>
              </w:rPr>
              <w:t xml:space="preserve">Article 11 - Termination   </w:t>
            </w:r>
          </w:p>
          <w:p w14:paraId="6B74C634" w14:textId="617C8455" w:rsidR="00042F5C" w:rsidRPr="00BA7362" w:rsidRDefault="00042F5C" w:rsidP="00042F5C">
            <w:pPr>
              <w:pStyle w:val="NormalWeb"/>
              <w:jc w:val="both"/>
              <w:rPr>
                <w:rFonts w:ascii="Times New Roman" w:eastAsia="Times New Roman" w:hAnsi="Times New Roman" w:cs="Times New Roman"/>
                <w:lang w:val="en-US"/>
              </w:rPr>
            </w:pPr>
            <w:r w:rsidRPr="00BA7362">
              <w:rPr>
                <w:rFonts w:ascii="Times New Roman" w:eastAsia="Times New Roman" w:hAnsi="Times New Roman" w:cs="Times New Roman"/>
                <w:lang w:val="en-US"/>
              </w:rPr>
              <w:t xml:space="preserve"> 11.1 This </w:t>
            </w:r>
            <w:r w:rsidRPr="00BA7362">
              <w:rPr>
                <w:rFonts w:ascii="Times New Roman" w:eastAsia="Times New Roman" w:hAnsi="Times New Roman" w:cs="Times New Roman"/>
                <w:b/>
                <w:bCs/>
                <w:lang w:val="en-US"/>
              </w:rPr>
              <w:t>Agreement</w:t>
            </w:r>
            <w:r w:rsidRPr="00BA7362">
              <w:rPr>
                <w:rFonts w:ascii="Times New Roman" w:eastAsia="Times New Roman" w:hAnsi="Times New Roman" w:cs="Times New Roman"/>
                <w:lang w:val="en-US"/>
              </w:rPr>
              <w:t xml:space="preserve"> shall be terminated by operation of law by either </w:t>
            </w:r>
            <w:r w:rsidRPr="00BA7362">
              <w:rPr>
                <w:rFonts w:ascii="Times New Roman" w:eastAsia="Times New Roman" w:hAnsi="Times New Roman" w:cs="Times New Roman"/>
                <w:b/>
                <w:bCs/>
                <w:lang w:val="en-US"/>
              </w:rPr>
              <w:t>Party</w:t>
            </w:r>
            <w:r w:rsidRPr="00BA7362">
              <w:rPr>
                <w:rFonts w:ascii="Times New Roman" w:eastAsia="Times New Roman" w:hAnsi="Times New Roman" w:cs="Times New Roman"/>
                <w:lang w:val="en-US"/>
              </w:rPr>
              <w:t xml:space="preserve"> in the event of non-performance by the other Party of one or more of the obligations contained in any of its Articles. </w:t>
            </w:r>
          </w:p>
          <w:p w14:paraId="5658A291" w14:textId="455A2EAC" w:rsidR="00042F5C" w:rsidRPr="00BA7362" w:rsidRDefault="00042F5C" w:rsidP="00042F5C">
            <w:pPr>
              <w:pStyle w:val="NormalWeb"/>
              <w:jc w:val="both"/>
              <w:rPr>
                <w:rFonts w:ascii="Times New Roman" w:eastAsia="Times New Roman" w:hAnsi="Times New Roman" w:cs="Times New Roman"/>
                <w:lang w:val="en-US"/>
              </w:rPr>
            </w:pPr>
            <w:r w:rsidRPr="00BA7362">
              <w:rPr>
                <w:rFonts w:ascii="Times New Roman" w:eastAsia="Times New Roman" w:hAnsi="Times New Roman" w:cs="Times New Roman"/>
                <w:lang w:val="en-US"/>
              </w:rPr>
              <w:t xml:space="preserve"> 11.2 Such termination shall only become effective three (3) months after the complaining Party has sent a registered letter with acknowledgement of receipt, setting out the reasons for the complaint, unless, within this period, the defaulting Party has fulfilled its obligations or has provided proof of an impediment due to force majeure.  </w:t>
            </w:r>
          </w:p>
          <w:p w14:paraId="36295DF7" w14:textId="6563E0A1" w:rsidR="00042F5C" w:rsidRPr="00BA7362" w:rsidRDefault="00042F5C" w:rsidP="00042F5C">
            <w:pPr>
              <w:pStyle w:val="NormalWeb"/>
              <w:jc w:val="both"/>
              <w:rPr>
                <w:rFonts w:ascii="Times New Roman" w:eastAsia="Times New Roman" w:hAnsi="Times New Roman" w:cs="Times New Roman"/>
                <w:lang w:val="en-US"/>
              </w:rPr>
            </w:pPr>
            <w:r w:rsidRPr="00BA7362">
              <w:rPr>
                <w:rFonts w:ascii="Times New Roman" w:eastAsia="Times New Roman" w:hAnsi="Times New Roman" w:cs="Times New Roman"/>
                <w:lang w:val="en-US"/>
              </w:rPr>
              <w:t xml:space="preserve"> 11.3. The exercise of this right of termination does not exempt the defaulting party from fulfilling the obligations contracted up to the effective date of termination, subject to any damages that may have </w:t>
            </w:r>
            <w:r w:rsidRPr="00BA7362">
              <w:rPr>
                <w:rFonts w:ascii="Times New Roman" w:eastAsia="Times New Roman" w:hAnsi="Times New Roman" w:cs="Times New Roman"/>
                <w:lang w:val="en-US"/>
              </w:rPr>
              <w:lastRenderedPageBreak/>
              <w:t xml:space="preserve">been suffered by the complaining party as a result of the early termination of the </w:t>
            </w:r>
            <w:r w:rsidRPr="00BA7362">
              <w:rPr>
                <w:rFonts w:ascii="Times New Roman" w:eastAsia="Times New Roman" w:hAnsi="Times New Roman" w:cs="Times New Roman"/>
                <w:b/>
                <w:bCs/>
                <w:lang w:val="en-US"/>
              </w:rPr>
              <w:t>Agreement</w:t>
            </w:r>
            <w:r w:rsidRPr="00BA7362">
              <w:rPr>
                <w:rFonts w:ascii="Times New Roman" w:eastAsia="Times New Roman" w:hAnsi="Times New Roman" w:cs="Times New Roman"/>
                <w:lang w:val="en-US"/>
              </w:rPr>
              <w:t xml:space="preserve">.  </w:t>
            </w:r>
          </w:p>
          <w:p w14:paraId="01BD2595" w14:textId="1C49E5DF" w:rsidR="00FE2422" w:rsidRPr="00BA7362" w:rsidRDefault="00042F5C" w:rsidP="000D6E36">
            <w:pPr>
              <w:pStyle w:val="NormalWeb"/>
              <w:spacing w:before="240" w:beforeAutospacing="0" w:after="0" w:afterAutospacing="0"/>
              <w:jc w:val="both"/>
              <w:rPr>
                <w:rFonts w:ascii="Times New Roman" w:hAnsi="Times New Roman" w:cs="Times New Roman"/>
                <w:b/>
                <w:u w:val="single"/>
                <w:lang w:val="en-US"/>
              </w:rPr>
            </w:pPr>
            <w:r w:rsidRPr="00BA7362">
              <w:rPr>
                <w:rFonts w:ascii="Times New Roman" w:eastAsia="Times New Roman" w:hAnsi="Times New Roman" w:cs="Times New Roman"/>
                <w:lang w:val="en-US"/>
              </w:rPr>
              <w:t xml:space="preserve"> 11.4.  Notwithstanding such termination and in accordance with the provisions of Article 3.2 of this </w:t>
            </w:r>
            <w:r w:rsidRPr="00BA7362">
              <w:rPr>
                <w:rFonts w:ascii="Times New Roman" w:eastAsia="Times New Roman" w:hAnsi="Times New Roman" w:cs="Times New Roman"/>
                <w:b/>
                <w:bCs/>
                <w:lang w:val="en-US"/>
              </w:rPr>
              <w:t>Agreement</w:t>
            </w:r>
            <w:r w:rsidRPr="00BA7362">
              <w:rPr>
                <w:rFonts w:ascii="Times New Roman" w:eastAsia="Times New Roman" w:hAnsi="Times New Roman" w:cs="Times New Roman"/>
                <w:lang w:val="en-US"/>
              </w:rPr>
              <w:t>, a report on the work</w:t>
            </w:r>
            <w:r w:rsidRPr="00BA7362">
              <w:rPr>
                <w:rFonts w:ascii="Times New Roman" w:hAnsi="Times New Roman" w:cs="Times New Roman"/>
                <w:b/>
                <w:u w:val="single"/>
                <w:lang w:val="en-US"/>
              </w:rPr>
              <w:t xml:space="preserve"> </w:t>
            </w:r>
            <w:r w:rsidRPr="00BA7362">
              <w:rPr>
                <w:rFonts w:ascii="Times New Roman" w:eastAsia="Times New Roman" w:hAnsi="Times New Roman" w:cs="Times New Roman"/>
                <w:lang w:val="en-US"/>
              </w:rPr>
              <w:t xml:space="preserve">carried out and the results obtained during the term of this </w:t>
            </w:r>
            <w:r w:rsidRPr="00BA7362">
              <w:rPr>
                <w:rFonts w:ascii="Times New Roman" w:eastAsia="Times New Roman" w:hAnsi="Times New Roman" w:cs="Times New Roman"/>
                <w:b/>
                <w:bCs/>
                <w:lang w:val="en-US"/>
              </w:rPr>
              <w:t>Agreement</w:t>
            </w:r>
            <w:r w:rsidRPr="00BA7362">
              <w:rPr>
                <w:rFonts w:ascii="Times New Roman" w:eastAsia="Times New Roman" w:hAnsi="Times New Roman" w:cs="Times New Roman"/>
                <w:lang w:val="en-US"/>
              </w:rPr>
              <w:t xml:space="preserve"> shall be provided to the </w:t>
            </w:r>
            <w:r w:rsidRPr="00BA7362">
              <w:rPr>
                <w:rFonts w:ascii="Times New Roman" w:eastAsia="Times New Roman" w:hAnsi="Times New Roman" w:cs="Times New Roman"/>
                <w:b/>
                <w:bCs/>
                <w:lang w:val="en-US"/>
              </w:rPr>
              <w:t>CNRFP</w:t>
            </w:r>
            <w:r w:rsidRPr="00BA7362">
              <w:rPr>
                <w:rFonts w:ascii="Times New Roman" w:eastAsia="Times New Roman" w:hAnsi="Times New Roman" w:cs="Times New Roman"/>
                <w:lang w:val="en-US"/>
              </w:rPr>
              <w:t xml:space="preserve"> by</w:t>
            </w:r>
            <w:r w:rsidR="00121322" w:rsidRPr="00BA7362">
              <w:rPr>
                <w:rFonts w:ascii="Times New Roman" w:eastAsia="Times New Roman" w:hAnsi="Times New Roman" w:cs="Times New Roman"/>
                <w:lang w:val="en-US"/>
              </w:rPr>
              <w:t xml:space="preserve"> </w:t>
            </w:r>
            <w:r w:rsidR="004207B0" w:rsidRPr="00BA7362">
              <w:rPr>
                <w:rFonts w:ascii="Times New Roman" w:hAnsi="Times New Roman" w:cs="Times New Roman"/>
                <w:b/>
                <w:bCs/>
                <w:lang w:val="en-US"/>
              </w:rPr>
              <w:t>University of Glasgow</w:t>
            </w:r>
            <w:r w:rsidRPr="00BA7362">
              <w:rPr>
                <w:rFonts w:ascii="Times New Roman" w:eastAsia="Times New Roman" w:hAnsi="Times New Roman" w:cs="Times New Roman"/>
                <w:lang w:val="en-US"/>
              </w:rPr>
              <w:t>.</w:t>
            </w:r>
            <w:r w:rsidRPr="00BA7362">
              <w:rPr>
                <w:rFonts w:ascii="Times New Roman" w:hAnsi="Times New Roman" w:cs="Times New Roman"/>
                <w:b/>
                <w:u w:val="single"/>
                <w:lang w:val="en-US"/>
              </w:rPr>
              <w:t xml:space="preserve">  </w:t>
            </w:r>
          </w:p>
          <w:p w14:paraId="1E6681F8" w14:textId="77777777" w:rsidR="000D6E36" w:rsidRPr="00BA7362" w:rsidRDefault="000D6E36" w:rsidP="000D6E36">
            <w:pPr>
              <w:pStyle w:val="NormalWeb"/>
              <w:spacing w:before="240" w:beforeAutospacing="0" w:after="0" w:afterAutospacing="0"/>
              <w:jc w:val="both"/>
              <w:rPr>
                <w:rFonts w:ascii="Times New Roman" w:hAnsi="Times New Roman" w:cs="Times New Roman"/>
                <w:lang w:val="en-US"/>
              </w:rPr>
            </w:pPr>
          </w:p>
          <w:p w14:paraId="3AEAB5FB" w14:textId="77777777" w:rsidR="002419F7" w:rsidRPr="00BA7362" w:rsidRDefault="002419F7" w:rsidP="002419F7">
            <w:pPr>
              <w:pStyle w:val="TitreturquoiseContrat"/>
              <w:jc w:val="both"/>
              <w:rPr>
                <w:rFonts w:ascii="Times New Roman" w:hAnsi="Times New Roman" w:cs="Times New Roman"/>
                <w:b/>
                <w:color w:val="auto"/>
                <w:sz w:val="24"/>
                <w:szCs w:val="24"/>
                <w:u w:val="single"/>
                <w:lang w:val="en-US"/>
              </w:rPr>
            </w:pPr>
            <w:r w:rsidRPr="00BA7362">
              <w:rPr>
                <w:rFonts w:ascii="Times New Roman" w:hAnsi="Times New Roman" w:cs="Times New Roman"/>
                <w:b/>
                <w:color w:val="auto"/>
                <w:sz w:val="24"/>
                <w:szCs w:val="24"/>
                <w:u w:val="single"/>
                <w:lang w:val="en-US"/>
              </w:rPr>
              <w:t xml:space="preserve">Article 12 - Entirety and Limitations of the Agreement </w:t>
            </w:r>
          </w:p>
          <w:p w14:paraId="5954346D" w14:textId="77777777" w:rsidR="002419F7" w:rsidRPr="00BA7362" w:rsidRDefault="002419F7" w:rsidP="002419F7">
            <w:pPr>
              <w:pStyle w:val="TitreturquoiseContrat"/>
              <w:jc w:val="both"/>
              <w:rPr>
                <w:rFonts w:ascii="Times New Roman" w:hAnsi="Times New Roman" w:cs="Times New Roman"/>
                <w:b/>
                <w:color w:val="auto"/>
                <w:sz w:val="24"/>
                <w:szCs w:val="24"/>
                <w:u w:val="single"/>
                <w:lang w:val="en-US"/>
              </w:rPr>
            </w:pPr>
          </w:p>
          <w:p w14:paraId="0E6C1610" w14:textId="77777777" w:rsidR="002419F7" w:rsidRPr="00BA7362" w:rsidRDefault="002419F7" w:rsidP="002419F7">
            <w:pPr>
              <w:pStyle w:val="TitreturquoiseContrat"/>
              <w:jc w:val="both"/>
              <w:rPr>
                <w:rFonts w:ascii="Times New Roman" w:eastAsia="Times New Roman" w:hAnsi="Times New Roman" w:cs="Times New Roman"/>
                <w:color w:val="auto"/>
                <w:sz w:val="24"/>
                <w:szCs w:val="24"/>
                <w:lang w:val="en-US"/>
              </w:rPr>
            </w:pPr>
            <w:r w:rsidRPr="00BA7362">
              <w:rPr>
                <w:rFonts w:ascii="Times New Roman" w:hAnsi="Times New Roman" w:cs="Times New Roman"/>
                <w:color w:val="auto"/>
                <w:sz w:val="24"/>
                <w:szCs w:val="24"/>
                <w:lang w:val="en-US"/>
              </w:rPr>
              <w:t>All p</w:t>
            </w:r>
            <w:r w:rsidRPr="00BA7362">
              <w:rPr>
                <w:rFonts w:ascii="Times New Roman" w:eastAsia="Times New Roman" w:hAnsi="Times New Roman" w:cs="Times New Roman"/>
                <w:color w:val="auto"/>
                <w:sz w:val="24"/>
                <w:szCs w:val="24"/>
                <w:lang w:val="en-US"/>
              </w:rPr>
              <w:t xml:space="preserve">rovisions of this </w:t>
            </w:r>
            <w:r w:rsidRPr="00BA7362">
              <w:rPr>
                <w:rFonts w:ascii="Times New Roman" w:eastAsia="Times New Roman" w:hAnsi="Times New Roman" w:cs="Times New Roman"/>
                <w:b/>
                <w:bCs/>
                <w:color w:val="auto"/>
                <w:sz w:val="24"/>
                <w:szCs w:val="24"/>
                <w:lang w:val="en-US"/>
              </w:rPr>
              <w:t>Agreement</w:t>
            </w:r>
            <w:r w:rsidRPr="00BA7362">
              <w:rPr>
                <w:rFonts w:ascii="Times New Roman" w:eastAsia="Times New Roman" w:hAnsi="Times New Roman" w:cs="Times New Roman"/>
                <w:color w:val="auto"/>
                <w:sz w:val="24"/>
                <w:szCs w:val="24"/>
                <w:lang w:val="en-US"/>
              </w:rPr>
              <w:t xml:space="preserve"> and its </w:t>
            </w:r>
            <w:r w:rsidRPr="00BA7362">
              <w:rPr>
                <w:rFonts w:ascii="Times New Roman" w:eastAsia="Times New Roman" w:hAnsi="Times New Roman" w:cs="Times New Roman"/>
                <w:b/>
                <w:bCs/>
                <w:color w:val="auto"/>
                <w:sz w:val="24"/>
                <w:szCs w:val="24"/>
                <w:lang w:val="en-US"/>
              </w:rPr>
              <w:t xml:space="preserve">Annex </w:t>
            </w:r>
            <w:r w:rsidRPr="00BA7362">
              <w:rPr>
                <w:rFonts w:ascii="Times New Roman" w:eastAsia="Times New Roman" w:hAnsi="Times New Roman" w:cs="Times New Roman"/>
                <w:color w:val="auto"/>
                <w:sz w:val="24"/>
                <w:szCs w:val="24"/>
                <w:lang w:val="en-US"/>
              </w:rPr>
              <w:t xml:space="preserve">constitute the entire agreement between the </w:t>
            </w:r>
            <w:r w:rsidRPr="00BA7362">
              <w:rPr>
                <w:rFonts w:ascii="Times New Roman" w:eastAsia="Times New Roman" w:hAnsi="Times New Roman" w:cs="Times New Roman"/>
                <w:b/>
                <w:bCs/>
                <w:color w:val="auto"/>
                <w:sz w:val="24"/>
                <w:szCs w:val="24"/>
                <w:lang w:val="en-US"/>
              </w:rPr>
              <w:t>Parties</w:t>
            </w:r>
            <w:r w:rsidRPr="00BA7362">
              <w:rPr>
                <w:rFonts w:ascii="Times New Roman" w:eastAsia="Times New Roman" w:hAnsi="Times New Roman" w:cs="Times New Roman"/>
                <w:color w:val="auto"/>
                <w:sz w:val="24"/>
                <w:szCs w:val="24"/>
                <w:lang w:val="en-US"/>
              </w:rPr>
              <w:t xml:space="preserve">. It supersedes and cancels all prior commitments, declarations, negotiations, oral or written communications, acceptances, agreements and understandings between the Parties having the same subject matter. </w:t>
            </w:r>
          </w:p>
          <w:p w14:paraId="63971CD5" w14:textId="77777777" w:rsidR="002419F7" w:rsidRPr="00BA7362" w:rsidRDefault="002419F7" w:rsidP="002419F7">
            <w:pPr>
              <w:pStyle w:val="TitreturquoiseContrat"/>
              <w:jc w:val="both"/>
              <w:rPr>
                <w:rFonts w:ascii="Times New Roman" w:eastAsia="Times New Roman" w:hAnsi="Times New Roman" w:cs="Times New Roman"/>
                <w:color w:val="auto"/>
                <w:sz w:val="24"/>
                <w:szCs w:val="24"/>
                <w:lang w:val="en-US"/>
              </w:rPr>
            </w:pPr>
          </w:p>
          <w:p w14:paraId="3739F9FC" w14:textId="77777777" w:rsidR="002419F7" w:rsidRPr="00BA7362" w:rsidRDefault="002419F7" w:rsidP="002419F7">
            <w:pPr>
              <w:pStyle w:val="TitreturquoiseContrat"/>
              <w:jc w:val="both"/>
              <w:rPr>
                <w:rFonts w:ascii="Times New Roman" w:hAnsi="Times New Roman" w:cs="Times New Roman"/>
                <w:b/>
                <w:color w:val="auto"/>
                <w:sz w:val="24"/>
                <w:szCs w:val="24"/>
                <w:u w:val="single"/>
                <w:lang w:val="en-US"/>
              </w:rPr>
            </w:pPr>
            <w:r w:rsidRPr="00BA7362">
              <w:rPr>
                <w:rFonts w:ascii="Times New Roman" w:hAnsi="Times New Roman" w:cs="Times New Roman"/>
                <w:b/>
                <w:color w:val="auto"/>
                <w:sz w:val="24"/>
                <w:szCs w:val="24"/>
                <w:u w:val="single"/>
                <w:lang w:val="en-US"/>
              </w:rPr>
              <w:t xml:space="preserve">Article 13 - Invalidity of a clause </w:t>
            </w:r>
          </w:p>
          <w:p w14:paraId="463813E2" w14:textId="77777777" w:rsidR="002419F7" w:rsidRPr="00BA7362" w:rsidRDefault="002419F7" w:rsidP="002419F7">
            <w:pPr>
              <w:pStyle w:val="TitreturquoiseContrat"/>
              <w:jc w:val="both"/>
              <w:rPr>
                <w:rFonts w:ascii="Times New Roman" w:eastAsia="Times New Roman" w:hAnsi="Times New Roman" w:cs="Times New Roman"/>
                <w:color w:val="auto"/>
                <w:sz w:val="24"/>
                <w:szCs w:val="24"/>
                <w:lang w:val="en-US"/>
              </w:rPr>
            </w:pPr>
            <w:r w:rsidRPr="00BA7362">
              <w:rPr>
                <w:rFonts w:ascii="Times New Roman" w:eastAsia="Times New Roman" w:hAnsi="Times New Roman" w:cs="Times New Roman"/>
                <w:color w:val="auto"/>
                <w:sz w:val="24"/>
                <w:szCs w:val="24"/>
                <w:lang w:val="en-US"/>
              </w:rPr>
              <w:t xml:space="preserve"> </w:t>
            </w:r>
          </w:p>
          <w:p w14:paraId="705FAF0C" w14:textId="77777777" w:rsidR="002419F7" w:rsidRPr="00BA7362" w:rsidRDefault="002419F7" w:rsidP="002419F7">
            <w:pPr>
              <w:pStyle w:val="TitreturquoiseContrat"/>
              <w:jc w:val="both"/>
              <w:rPr>
                <w:rFonts w:ascii="Times New Roman" w:eastAsia="Times New Roman" w:hAnsi="Times New Roman" w:cs="Times New Roman"/>
                <w:color w:val="auto"/>
                <w:sz w:val="24"/>
                <w:szCs w:val="24"/>
                <w:lang w:val="en-US"/>
              </w:rPr>
            </w:pPr>
            <w:r w:rsidRPr="00BA7362">
              <w:rPr>
                <w:rFonts w:ascii="Times New Roman" w:eastAsia="Times New Roman" w:hAnsi="Times New Roman" w:cs="Times New Roman"/>
                <w:color w:val="auto"/>
                <w:sz w:val="24"/>
                <w:szCs w:val="24"/>
                <w:lang w:val="en-US"/>
              </w:rPr>
              <w:t xml:space="preserve">If one or more provisions of this Agreement are held to be invalid or declared invalid pursuant to a treaty, law or regulation, or following a final decision of a competent court, the other provisions shall remain in full force and effect. </w:t>
            </w:r>
          </w:p>
          <w:p w14:paraId="21CB596B" w14:textId="77777777" w:rsidR="002419F7" w:rsidRPr="00BA7362" w:rsidRDefault="002419F7" w:rsidP="002419F7">
            <w:pPr>
              <w:pStyle w:val="TitreturquoiseContrat"/>
              <w:jc w:val="both"/>
              <w:rPr>
                <w:rFonts w:ascii="Times New Roman" w:eastAsia="Times New Roman" w:hAnsi="Times New Roman" w:cs="Times New Roman"/>
                <w:color w:val="auto"/>
                <w:sz w:val="24"/>
                <w:szCs w:val="24"/>
                <w:lang w:val="en-US"/>
              </w:rPr>
            </w:pPr>
            <w:r w:rsidRPr="00BA7362">
              <w:rPr>
                <w:rFonts w:ascii="Times New Roman" w:eastAsia="Times New Roman" w:hAnsi="Times New Roman" w:cs="Times New Roman"/>
                <w:color w:val="auto"/>
                <w:sz w:val="24"/>
                <w:szCs w:val="24"/>
                <w:lang w:val="en-US"/>
              </w:rPr>
              <w:t xml:space="preserve">The </w:t>
            </w:r>
            <w:r w:rsidRPr="00BA7362">
              <w:rPr>
                <w:rFonts w:ascii="Times New Roman" w:eastAsia="Times New Roman" w:hAnsi="Times New Roman" w:cs="Times New Roman"/>
                <w:b/>
                <w:bCs/>
                <w:color w:val="auto"/>
                <w:sz w:val="24"/>
                <w:szCs w:val="24"/>
                <w:lang w:val="en-US"/>
              </w:rPr>
              <w:t>Parties</w:t>
            </w:r>
            <w:r w:rsidRPr="00BA7362">
              <w:rPr>
                <w:rFonts w:ascii="Times New Roman" w:eastAsia="Times New Roman" w:hAnsi="Times New Roman" w:cs="Times New Roman"/>
                <w:color w:val="auto"/>
                <w:sz w:val="24"/>
                <w:szCs w:val="24"/>
                <w:lang w:val="en-US"/>
              </w:rPr>
              <w:t xml:space="preserve"> will then proceed without delay to make the necessary amendments, respecting, to the greatest extent possible, the agreement of will existing at the time of signing this </w:t>
            </w:r>
            <w:r w:rsidRPr="00BA7362">
              <w:rPr>
                <w:rFonts w:ascii="Times New Roman" w:eastAsia="Times New Roman" w:hAnsi="Times New Roman" w:cs="Times New Roman"/>
                <w:b/>
                <w:bCs/>
                <w:color w:val="auto"/>
                <w:sz w:val="24"/>
                <w:szCs w:val="24"/>
                <w:lang w:val="en-US"/>
              </w:rPr>
              <w:t>Agreement</w:t>
            </w:r>
            <w:r w:rsidRPr="00BA7362">
              <w:rPr>
                <w:rFonts w:ascii="Times New Roman" w:eastAsia="Times New Roman" w:hAnsi="Times New Roman" w:cs="Times New Roman"/>
                <w:color w:val="auto"/>
                <w:sz w:val="24"/>
                <w:szCs w:val="24"/>
                <w:lang w:val="en-US"/>
              </w:rPr>
              <w:t xml:space="preserve">.  </w:t>
            </w:r>
          </w:p>
          <w:p w14:paraId="113233AB" w14:textId="54464C7B" w:rsidR="002419F7" w:rsidRPr="00BA7362" w:rsidRDefault="002419F7" w:rsidP="002419F7">
            <w:pPr>
              <w:pStyle w:val="TitreturquoiseContrat"/>
              <w:jc w:val="both"/>
              <w:rPr>
                <w:rFonts w:ascii="Times New Roman" w:eastAsia="Times New Roman" w:hAnsi="Times New Roman" w:cs="Times New Roman"/>
                <w:color w:val="auto"/>
                <w:sz w:val="24"/>
                <w:szCs w:val="24"/>
                <w:lang w:val="en-US"/>
              </w:rPr>
            </w:pPr>
            <w:r w:rsidRPr="00BA7362">
              <w:rPr>
                <w:rFonts w:ascii="Times New Roman" w:eastAsia="Times New Roman" w:hAnsi="Times New Roman" w:cs="Times New Roman"/>
                <w:color w:val="auto"/>
                <w:sz w:val="24"/>
                <w:szCs w:val="24"/>
                <w:lang w:val="en-US"/>
              </w:rPr>
              <w:t xml:space="preserve"> </w:t>
            </w:r>
          </w:p>
          <w:p w14:paraId="27F0E101" w14:textId="5EF4A06E" w:rsidR="00A83E41" w:rsidRPr="00BA7362" w:rsidRDefault="00A83E41" w:rsidP="002419F7">
            <w:pPr>
              <w:pStyle w:val="TitreturquoiseContrat"/>
              <w:jc w:val="both"/>
              <w:rPr>
                <w:rFonts w:ascii="Times New Roman" w:eastAsia="Times New Roman" w:hAnsi="Times New Roman" w:cs="Times New Roman"/>
                <w:color w:val="auto"/>
                <w:sz w:val="24"/>
                <w:szCs w:val="24"/>
                <w:lang w:val="en-US"/>
              </w:rPr>
            </w:pPr>
          </w:p>
          <w:p w14:paraId="69BB7739" w14:textId="77777777" w:rsidR="00A83E41" w:rsidRPr="00BA7362" w:rsidRDefault="00A83E41" w:rsidP="002419F7">
            <w:pPr>
              <w:pStyle w:val="TitreturquoiseContrat"/>
              <w:jc w:val="both"/>
              <w:rPr>
                <w:rFonts w:ascii="Times New Roman" w:eastAsia="Times New Roman" w:hAnsi="Times New Roman" w:cs="Times New Roman"/>
                <w:color w:val="auto"/>
                <w:sz w:val="24"/>
                <w:szCs w:val="24"/>
                <w:lang w:val="en-US"/>
              </w:rPr>
            </w:pPr>
          </w:p>
          <w:p w14:paraId="4DF4D9C6" w14:textId="77777777" w:rsidR="002419F7" w:rsidRPr="00BA7362" w:rsidRDefault="002419F7" w:rsidP="002419F7">
            <w:pPr>
              <w:pStyle w:val="TitreturquoiseContrat"/>
              <w:jc w:val="both"/>
              <w:rPr>
                <w:rFonts w:ascii="Times New Roman" w:hAnsi="Times New Roman" w:cs="Times New Roman"/>
                <w:b/>
                <w:color w:val="auto"/>
                <w:sz w:val="24"/>
                <w:szCs w:val="24"/>
                <w:u w:val="single"/>
                <w:lang w:val="en-US"/>
              </w:rPr>
            </w:pPr>
            <w:r w:rsidRPr="00BA7362">
              <w:rPr>
                <w:rFonts w:ascii="Times New Roman" w:hAnsi="Times New Roman" w:cs="Times New Roman"/>
                <w:b/>
                <w:color w:val="auto"/>
                <w:sz w:val="24"/>
                <w:szCs w:val="24"/>
                <w:u w:val="single"/>
                <w:lang w:val="en-US"/>
              </w:rPr>
              <w:t xml:space="preserve">Article 14 - Language of the contract </w:t>
            </w:r>
          </w:p>
          <w:p w14:paraId="455352AD" w14:textId="77777777" w:rsidR="002419F7" w:rsidRPr="00BA7362" w:rsidRDefault="002419F7" w:rsidP="002419F7">
            <w:pPr>
              <w:pStyle w:val="TitreturquoiseContrat"/>
              <w:jc w:val="both"/>
              <w:rPr>
                <w:rFonts w:ascii="Times New Roman" w:eastAsia="Times New Roman" w:hAnsi="Times New Roman" w:cs="Times New Roman"/>
                <w:color w:val="auto"/>
                <w:sz w:val="24"/>
                <w:szCs w:val="24"/>
                <w:lang w:val="en-US"/>
              </w:rPr>
            </w:pPr>
          </w:p>
          <w:p w14:paraId="436FC541" w14:textId="77777777" w:rsidR="00767B7C" w:rsidRPr="00BA7362" w:rsidRDefault="00767B7C" w:rsidP="00767B7C">
            <w:pPr>
              <w:pStyle w:val="TitreturquoiseContrat"/>
              <w:jc w:val="both"/>
              <w:rPr>
                <w:rFonts w:ascii="Times New Roman" w:eastAsia="Times New Roman" w:hAnsi="Times New Roman" w:cs="Times New Roman"/>
                <w:color w:val="auto"/>
                <w:sz w:val="24"/>
                <w:szCs w:val="24"/>
                <w:lang w:val="en-US"/>
              </w:rPr>
            </w:pPr>
            <w:r w:rsidRPr="00BA7362">
              <w:rPr>
                <w:rFonts w:ascii="Times New Roman" w:eastAsia="Times New Roman" w:hAnsi="Times New Roman" w:cs="Times New Roman"/>
                <w:color w:val="auto"/>
                <w:sz w:val="24"/>
                <w:szCs w:val="24"/>
                <w:lang w:val="en-US"/>
              </w:rPr>
              <w:t xml:space="preserve">This Agreement is drawn up in two versions, namely in the French and English languages. </w:t>
            </w:r>
          </w:p>
          <w:p w14:paraId="77E5138C" w14:textId="7CB6C3BB" w:rsidR="002419F7" w:rsidRPr="00BA7362" w:rsidRDefault="00D9712B" w:rsidP="00767B7C">
            <w:pPr>
              <w:pStyle w:val="TitreturquoiseContrat"/>
              <w:jc w:val="both"/>
              <w:rPr>
                <w:rFonts w:ascii="Times New Roman" w:eastAsia="Times New Roman" w:hAnsi="Times New Roman" w:cs="Times New Roman"/>
                <w:color w:val="auto"/>
                <w:sz w:val="24"/>
                <w:szCs w:val="24"/>
                <w:lang w:val="en-US"/>
              </w:rPr>
            </w:pPr>
            <w:commentRangeStart w:id="60"/>
            <w:commentRangeStart w:id="61"/>
            <w:commentRangeStart w:id="62"/>
            <w:r w:rsidRPr="00BA7362">
              <w:rPr>
                <w:rFonts w:ascii="Times New Roman" w:eastAsia="Times New Roman" w:hAnsi="Times New Roman" w:cs="Times New Roman"/>
                <w:color w:val="auto"/>
                <w:sz w:val="24"/>
                <w:szCs w:val="24"/>
                <w:lang w:val="en-US"/>
              </w:rPr>
              <w:t>T</w:t>
            </w:r>
            <w:r w:rsidR="006D2F7E" w:rsidRPr="00BA7362">
              <w:rPr>
                <w:rFonts w:ascii="Times New Roman" w:eastAsia="Times New Roman" w:hAnsi="Times New Roman" w:cs="Times New Roman"/>
                <w:color w:val="auto"/>
                <w:sz w:val="24"/>
                <w:szCs w:val="24"/>
                <w:lang w:val="en-US"/>
              </w:rPr>
              <w:t xml:space="preserve">he </w:t>
            </w:r>
            <w:r w:rsidRPr="00BA7362">
              <w:rPr>
                <w:rFonts w:ascii="Times New Roman" w:eastAsia="Times New Roman" w:hAnsi="Times New Roman" w:cs="Times New Roman"/>
                <w:color w:val="auto"/>
                <w:sz w:val="24"/>
                <w:szCs w:val="24"/>
                <w:lang w:val="en-US"/>
              </w:rPr>
              <w:t>two versions (</w:t>
            </w:r>
            <w:r w:rsidR="006D2F7E" w:rsidRPr="00BA7362">
              <w:rPr>
                <w:rFonts w:ascii="Times New Roman" w:eastAsia="Times New Roman" w:hAnsi="Times New Roman" w:cs="Times New Roman"/>
                <w:color w:val="auto"/>
                <w:sz w:val="24"/>
                <w:szCs w:val="24"/>
                <w:lang w:val="en-US"/>
              </w:rPr>
              <w:t>French and the English</w:t>
            </w:r>
            <w:r w:rsidRPr="00BA7362">
              <w:rPr>
                <w:rFonts w:ascii="Times New Roman" w:eastAsia="Times New Roman" w:hAnsi="Times New Roman" w:cs="Times New Roman"/>
                <w:color w:val="auto"/>
                <w:sz w:val="24"/>
                <w:szCs w:val="24"/>
                <w:lang w:val="en-US"/>
              </w:rPr>
              <w:t>) s</w:t>
            </w:r>
            <w:r w:rsidR="006D2F7E" w:rsidRPr="00BA7362">
              <w:rPr>
                <w:rFonts w:ascii="Times New Roman" w:eastAsia="Times New Roman" w:hAnsi="Times New Roman" w:cs="Times New Roman"/>
                <w:color w:val="auto"/>
                <w:sz w:val="24"/>
                <w:szCs w:val="24"/>
                <w:lang w:val="en-US"/>
              </w:rPr>
              <w:t>hall prevail.</w:t>
            </w:r>
            <w:r w:rsidR="00767B7C" w:rsidRPr="00BA7362">
              <w:rPr>
                <w:rFonts w:ascii="Times New Roman" w:eastAsia="Times New Roman" w:hAnsi="Times New Roman" w:cs="Times New Roman"/>
                <w:color w:val="auto"/>
                <w:sz w:val="24"/>
                <w:szCs w:val="24"/>
                <w:lang w:val="en-US"/>
              </w:rPr>
              <w:t xml:space="preserve"> </w:t>
            </w:r>
            <w:commentRangeEnd w:id="60"/>
            <w:r w:rsidR="006D2F7E" w:rsidRPr="00BA7362">
              <w:rPr>
                <w:rStyle w:val="CommentReference"/>
                <w:rFonts w:ascii="Times New Roman" w:eastAsia="Times New Roman" w:hAnsi="Times New Roman" w:cs="Times New Roman"/>
                <w:color w:val="auto"/>
              </w:rPr>
              <w:commentReference w:id="60"/>
            </w:r>
            <w:commentRangeEnd w:id="61"/>
            <w:r w:rsidR="00BA7362" w:rsidRPr="00BA7362">
              <w:rPr>
                <w:rStyle w:val="CommentReference"/>
                <w:rFonts w:ascii="Times New Roman" w:eastAsia="Times New Roman" w:hAnsi="Times New Roman" w:cs="Times New Roman"/>
                <w:color w:val="auto"/>
              </w:rPr>
              <w:commentReference w:id="61"/>
            </w:r>
            <w:commentRangeEnd w:id="62"/>
            <w:r w:rsidR="00427BC6">
              <w:rPr>
                <w:rStyle w:val="CommentReference"/>
                <w:rFonts w:ascii="Times New Roman" w:eastAsia="Times New Roman" w:hAnsi="Times New Roman" w:cs="Times New Roman"/>
                <w:color w:val="auto"/>
              </w:rPr>
              <w:commentReference w:id="62"/>
            </w:r>
          </w:p>
          <w:p w14:paraId="0BFEF2C9" w14:textId="77777777" w:rsidR="00767B7C" w:rsidRPr="00BA7362" w:rsidRDefault="00767B7C" w:rsidP="00767B7C">
            <w:pPr>
              <w:pStyle w:val="TitreturquoiseContrat"/>
              <w:jc w:val="both"/>
              <w:rPr>
                <w:rFonts w:ascii="Times New Roman" w:eastAsia="Times New Roman" w:hAnsi="Times New Roman" w:cs="Times New Roman"/>
                <w:color w:val="auto"/>
                <w:sz w:val="24"/>
                <w:szCs w:val="24"/>
                <w:lang w:val="en-US"/>
              </w:rPr>
            </w:pPr>
          </w:p>
          <w:p w14:paraId="2A2BD0AE" w14:textId="77777777" w:rsidR="002419F7" w:rsidRPr="00064F8F" w:rsidRDefault="002419F7" w:rsidP="002419F7">
            <w:pPr>
              <w:pStyle w:val="TitreturquoiseContrat"/>
              <w:jc w:val="both"/>
              <w:rPr>
                <w:rFonts w:ascii="Times New Roman" w:hAnsi="Times New Roman" w:cs="Times New Roman"/>
                <w:b/>
                <w:color w:val="auto"/>
                <w:sz w:val="24"/>
                <w:szCs w:val="24"/>
                <w:u w:val="single"/>
                <w:lang w:val="en-US"/>
              </w:rPr>
            </w:pPr>
            <w:r w:rsidRPr="00BA7362">
              <w:rPr>
                <w:rFonts w:ascii="Times New Roman" w:hAnsi="Times New Roman" w:cs="Times New Roman"/>
                <w:b/>
                <w:color w:val="auto"/>
                <w:sz w:val="24"/>
                <w:szCs w:val="24"/>
                <w:u w:val="single"/>
                <w:lang w:val="en-US"/>
              </w:rPr>
              <w:t xml:space="preserve">Article 15 - Applicable Laws </w:t>
            </w:r>
          </w:p>
          <w:p w14:paraId="6DF16F8F" w14:textId="77777777" w:rsidR="002419F7" w:rsidRPr="00BA7362" w:rsidRDefault="002419F7" w:rsidP="002419F7">
            <w:pPr>
              <w:pStyle w:val="TitreturquoiseContrat"/>
              <w:jc w:val="both"/>
              <w:rPr>
                <w:rFonts w:ascii="Times New Roman" w:eastAsia="Times New Roman" w:hAnsi="Times New Roman" w:cs="Times New Roman"/>
                <w:color w:val="auto"/>
                <w:sz w:val="24"/>
                <w:szCs w:val="24"/>
                <w:lang w:val="en-US"/>
              </w:rPr>
            </w:pPr>
            <w:r w:rsidRPr="00BA7362">
              <w:rPr>
                <w:rFonts w:ascii="Times New Roman" w:eastAsia="Times New Roman" w:hAnsi="Times New Roman" w:cs="Times New Roman"/>
                <w:color w:val="auto"/>
                <w:sz w:val="24"/>
                <w:szCs w:val="24"/>
                <w:lang w:val="en-US"/>
              </w:rPr>
              <w:t xml:space="preserve"> </w:t>
            </w:r>
          </w:p>
          <w:p w14:paraId="75F2E0E9" w14:textId="0A7FD846" w:rsidR="002419F7" w:rsidRPr="00BA7362" w:rsidRDefault="00E55756" w:rsidP="002419F7">
            <w:pPr>
              <w:pStyle w:val="TitreturquoiseContrat"/>
              <w:jc w:val="both"/>
              <w:rPr>
                <w:rFonts w:ascii="Times New Roman" w:eastAsia="Times New Roman" w:hAnsi="Times New Roman" w:cs="Times New Roman"/>
                <w:color w:val="auto"/>
                <w:sz w:val="24"/>
                <w:szCs w:val="24"/>
                <w:lang w:val="en-US"/>
              </w:rPr>
            </w:pPr>
            <w:commentRangeStart w:id="63"/>
            <w:commentRangeStart w:id="64"/>
            <w:commentRangeStart w:id="65"/>
            <w:r w:rsidRPr="00BA7362">
              <w:rPr>
                <w:rFonts w:ascii="Times New Roman" w:eastAsia="Times New Roman" w:hAnsi="Times New Roman" w:cs="Times New Roman"/>
                <w:color w:val="auto"/>
                <w:sz w:val="24"/>
                <w:szCs w:val="24"/>
                <w:lang w:val="en-US"/>
              </w:rPr>
              <w:t xml:space="preserve">This Agreement is subject to the laws and regulations of </w:t>
            </w:r>
            <w:r w:rsidR="006D2F7E" w:rsidRPr="00BA7362">
              <w:rPr>
                <w:rFonts w:ascii="Times New Roman" w:eastAsia="Times New Roman" w:hAnsi="Times New Roman" w:cs="Times New Roman"/>
                <w:color w:val="auto"/>
                <w:sz w:val="24"/>
                <w:szCs w:val="24"/>
                <w:lang w:val="en-US"/>
              </w:rPr>
              <w:t xml:space="preserve">the defending party’s place of business. </w:t>
            </w:r>
            <w:commentRangeEnd w:id="63"/>
            <w:r w:rsidR="006D2F7E" w:rsidRPr="00BA7362">
              <w:rPr>
                <w:rStyle w:val="CommentReference"/>
                <w:rFonts w:ascii="Times New Roman" w:eastAsia="Times New Roman" w:hAnsi="Times New Roman" w:cs="Times New Roman"/>
                <w:color w:val="auto"/>
              </w:rPr>
              <w:commentReference w:id="63"/>
            </w:r>
            <w:commentRangeEnd w:id="64"/>
            <w:r w:rsidR="00BA7362" w:rsidRPr="00BA7362">
              <w:rPr>
                <w:rStyle w:val="CommentReference"/>
                <w:rFonts w:ascii="Times New Roman" w:eastAsia="Times New Roman" w:hAnsi="Times New Roman" w:cs="Times New Roman"/>
                <w:color w:val="auto"/>
              </w:rPr>
              <w:commentReference w:id="64"/>
            </w:r>
            <w:commentRangeEnd w:id="65"/>
            <w:r w:rsidR="00427BC6">
              <w:rPr>
                <w:rStyle w:val="CommentReference"/>
                <w:rFonts w:ascii="Times New Roman" w:eastAsia="Times New Roman" w:hAnsi="Times New Roman" w:cs="Times New Roman"/>
                <w:color w:val="auto"/>
              </w:rPr>
              <w:commentReference w:id="65"/>
            </w:r>
          </w:p>
          <w:p w14:paraId="5902645B" w14:textId="77777777" w:rsidR="00E55756" w:rsidRPr="00BA7362" w:rsidRDefault="00E55756" w:rsidP="002419F7">
            <w:pPr>
              <w:pStyle w:val="TitreturquoiseContrat"/>
              <w:jc w:val="both"/>
              <w:rPr>
                <w:rFonts w:ascii="Times New Roman" w:eastAsia="Times New Roman" w:hAnsi="Times New Roman" w:cs="Times New Roman"/>
                <w:color w:val="auto"/>
                <w:sz w:val="24"/>
                <w:szCs w:val="24"/>
                <w:lang w:val="en-US"/>
              </w:rPr>
            </w:pPr>
          </w:p>
          <w:p w14:paraId="01AB301A" w14:textId="77777777" w:rsidR="002419F7" w:rsidRPr="00064F8F" w:rsidRDefault="002419F7" w:rsidP="002419F7">
            <w:pPr>
              <w:pStyle w:val="TitreturquoiseContrat"/>
              <w:jc w:val="both"/>
              <w:rPr>
                <w:rFonts w:ascii="Times New Roman" w:hAnsi="Times New Roman" w:cs="Times New Roman"/>
                <w:b/>
                <w:color w:val="auto"/>
                <w:sz w:val="24"/>
                <w:szCs w:val="24"/>
                <w:u w:val="single"/>
                <w:lang w:val="en-US"/>
              </w:rPr>
            </w:pPr>
            <w:r w:rsidRPr="00BA7362">
              <w:rPr>
                <w:rFonts w:ascii="Times New Roman" w:hAnsi="Times New Roman" w:cs="Times New Roman"/>
                <w:b/>
                <w:color w:val="auto"/>
                <w:sz w:val="24"/>
                <w:szCs w:val="24"/>
                <w:u w:val="single"/>
                <w:lang w:val="en-US"/>
              </w:rPr>
              <w:t xml:space="preserve">Article 16 - Competent Jurisdiction </w:t>
            </w:r>
          </w:p>
          <w:p w14:paraId="1F6106D3" w14:textId="77777777" w:rsidR="002419F7" w:rsidRPr="00BA7362" w:rsidRDefault="002419F7" w:rsidP="002419F7">
            <w:pPr>
              <w:pStyle w:val="TitreturquoiseContrat"/>
              <w:jc w:val="both"/>
              <w:rPr>
                <w:rFonts w:ascii="Times New Roman" w:eastAsia="Times New Roman" w:hAnsi="Times New Roman" w:cs="Times New Roman"/>
                <w:color w:val="auto"/>
                <w:sz w:val="24"/>
                <w:szCs w:val="24"/>
                <w:lang w:val="en-US"/>
              </w:rPr>
            </w:pPr>
            <w:r w:rsidRPr="00BA7362">
              <w:rPr>
                <w:rFonts w:ascii="Times New Roman" w:eastAsia="Times New Roman" w:hAnsi="Times New Roman" w:cs="Times New Roman"/>
                <w:color w:val="auto"/>
                <w:sz w:val="24"/>
                <w:szCs w:val="24"/>
                <w:lang w:val="en-US"/>
              </w:rPr>
              <w:t xml:space="preserve"> </w:t>
            </w:r>
          </w:p>
          <w:p w14:paraId="4A4132AD" w14:textId="17DCF5CD" w:rsidR="00FE2422" w:rsidRPr="00BA7362" w:rsidRDefault="000E66BA" w:rsidP="002419F7">
            <w:pPr>
              <w:widowControl w:val="0"/>
              <w:autoSpaceDE w:val="0"/>
              <w:autoSpaceDN w:val="0"/>
              <w:adjustRightInd w:val="0"/>
              <w:ind w:left="113" w:right="-41"/>
              <w:jc w:val="both"/>
              <w:rPr>
                <w:b/>
                <w:color w:val="002060"/>
                <w:spacing w:val="-3"/>
                <w:sz w:val="28"/>
                <w:szCs w:val="28"/>
                <w:u w:val="single"/>
                <w:lang w:val="en-US"/>
              </w:rPr>
            </w:pPr>
            <w:r w:rsidRPr="00BA7362">
              <w:rPr>
                <w:lang w:val="en-US"/>
              </w:rPr>
              <w:lastRenderedPageBreak/>
              <w:t xml:space="preserve">Any dispute between the Parties relating to the existence, validity, interpretation, performance and termination of this Agreement (or any of its provisions), which the Parties are unable to resolve amicably, shall be brought </w:t>
            </w:r>
            <w:r w:rsidR="00E15BB6" w:rsidRPr="00BA7362">
              <w:rPr>
                <w:lang w:val="en-US"/>
              </w:rPr>
              <w:t xml:space="preserve">to </w:t>
            </w:r>
            <w:r w:rsidRPr="00BA7362">
              <w:rPr>
                <w:lang w:val="en-US"/>
              </w:rPr>
              <w:t xml:space="preserve">the competent courts of </w:t>
            </w:r>
            <w:commentRangeStart w:id="66"/>
            <w:commentRangeStart w:id="67"/>
            <w:r w:rsidR="006D2F7E" w:rsidRPr="00BA7362">
              <w:rPr>
                <w:lang w:val="en-US"/>
              </w:rPr>
              <w:t xml:space="preserve">the defending party’s place of business. </w:t>
            </w:r>
            <w:r w:rsidRPr="00BA7362">
              <w:rPr>
                <w:lang w:val="en-US"/>
              </w:rPr>
              <w:t>.</w:t>
            </w:r>
            <w:commentRangeEnd w:id="66"/>
            <w:r w:rsidR="006D2F7E" w:rsidRPr="00BA7362">
              <w:rPr>
                <w:rStyle w:val="CommentReference"/>
              </w:rPr>
              <w:commentReference w:id="66"/>
            </w:r>
            <w:commentRangeEnd w:id="67"/>
            <w:r w:rsidR="00BA7362" w:rsidRPr="00BA7362">
              <w:rPr>
                <w:rStyle w:val="CommentReference"/>
              </w:rPr>
              <w:commentReference w:id="67"/>
            </w:r>
          </w:p>
        </w:tc>
      </w:tr>
      <w:tr w:rsidR="00FE2422" w:rsidRPr="00865B86" w14:paraId="59EA16B7" w14:textId="77777777" w:rsidTr="00636B21">
        <w:tc>
          <w:tcPr>
            <w:tcW w:w="5211" w:type="dxa"/>
            <w:gridSpan w:val="2"/>
          </w:tcPr>
          <w:p w14:paraId="785F0EBA" w14:textId="77777777" w:rsidR="00636B21" w:rsidRDefault="00636B21" w:rsidP="00FE2422">
            <w:pPr>
              <w:pStyle w:val="TitreturquoiseContrat"/>
              <w:rPr>
                <w:rFonts w:ascii="Times New Roman" w:hAnsi="Times New Roman" w:cs="Times New Roman"/>
                <w:b/>
                <w:color w:val="auto"/>
                <w:sz w:val="24"/>
                <w:szCs w:val="24"/>
                <w:u w:val="single"/>
                <w:lang w:val="en-US"/>
              </w:rPr>
            </w:pPr>
          </w:p>
          <w:p w14:paraId="71C4DB18" w14:textId="77777777" w:rsidR="00FE2422" w:rsidRPr="00121322" w:rsidRDefault="00FE2422" w:rsidP="00FE2422">
            <w:pPr>
              <w:pStyle w:val="TitreturquoiseContrat"/>
              <w:rPr>
                <w:rFonts w:ascii="Times New Roman" w:hAnsi="Times New Roman" w:cs="Times New Roman"/>
                <w:b/>
                <w:color w:val="auto"/>
                <w:sz w:val="24"/>
                <w:szCs w:val="24"/>
                <w:u w:val="single"/>
              </w:rPr>
            </w:pPr>
            <w:r w:rsidRPr="00121322">
              <w:rPr>
                <w:rFonts w:ascii="Times New Roman" w:hAnsi="Times New Roman" w:cs="Times New Roman"/>
                <w:b/>
                <w:color w:val="auto"/>
                <w:sz w:val="24"/>
                <w:szCs w:val="24"/>
                <w:u w:val="single"/>
              </w:rPr>
              <w:t>Pour/For CNRFP</w:t>
            </w:r>
          </w:p>
          <w:p w14:paraId="28162CB8" w14:textId="77777777" w:rsidR="00FE2422" w:rsidRPr="00121322" w:rsidRDefault="00FE2422" w:rsidP="00FE2422">
            <w:pPr>
              <w:pStyle w:val="TitreturquoiseContrat"/>
              <w:rPr>
                <w:rFonts w:ascii="Times New Roman" w:hAnsi="Times New Roman" w:cs="Times New Roman"/>
                <w:b/>
                <w:color w:val="auto"/>
                <w:sz w:val="24"/>
                <w:szCs w:val="24"/>
                <w:u w:val="single"/>
              </w:rPr>
            </w:pPr>
            <w:r w:rsidRPr="00121322">
              <w:rPr>
                <w:rFonts w:ascii="Times New Roman" w:hAnsi="Times New Roman" w:cs="Times New Roman"/>
                <w:color w:val="auto"/>
                <w:sz w:val="24"/>
                <w:szCs w:val="24"/>
              </w:rPr>
              <w:tab/>
              <w:t xml:space="preserve">       </w:t>
            </w:r>
            <w:r w:rsidRPr="00121322">
              <w:rPr>
                <w:rFonts w:ascii="Times New Roman" w:hAnsi="Times New Roman" w:cs="Times New Roman"/>
                <w:color w:val="auto"/>
                <w:sz w:val="24"/>
                <w:szCs w:val="24"/>
              </w:rPr>
              <w:tab/>
            </w:r>
            <w:r w:rsidRPr="00121322">
              <w:rPr>
                <w:rFonts w:ascii="Times New Roman" w:hAnsi="Times New Roman" w:cs="Times New Roman"/>
                <w:b/>
                <w:color w:val="auto"/>
                <w:sz w:val="24"/>
                <w:szCs w:val="24"/>
              </w:rPr>
              <w:t xml:space="preserve">                         </w:t>
            </w:r>
          </w:p>
          <w:p w14:paraId="6F550B40" w14:textId="12CE7797" w:rsidR="00121322" w:rsidRPr="004A5D54" w:rsidRDefault="00121322" w:rsidP="00C728C7">
            <w:pPr>
              <w:pStyle w:val="TitreturquoiseContrat"/>
              <w:spacing w:line="360" w:lineRule="auto"/>
              <w:rPr>
                <w:rFonts w:ascii="Times New Roman" w:hAnsi="Times New Roman" w:cs="Times New Roman"/>
                <w:b/>
                <w:color w:val="auto"/>
                <w:sz w:val="24"/>
                <w:szCs w:val="24"/>
                <w:u w:val="single"/>
              </w:rPr>
            </w:pPr>
            <w:r w:rsidRPr="004A5D54">
              <w:rPr>
                <w:rFonts w:ascii="Times New Roman" w:hAnsi="Times New Roman" w:cs="Times New Roman"/>
                <w:color w:val="auto"/>
                <w:sz w:val="24"/>
                <w:szCs w:val="24"/>
              </w:rPr>
              <w:t xml:space="preserve">Nom : </w:t>
            </w:r>
            <w:r w:rsidR="008A433A">
              <w:rPr>
                <w:rFonts w:ascii="Times New Roman" w:hAnsi="Times New Roman" w:cs="Times New Roman"/>
                <w:color w:val="auto"/>
                <w:sz w:val="24"/>
                <w:szCs w:val="24"/>
              </w:rPr>
              <w:t xml:space="preserve">Guelbeogo </w:t>
            </w:r>
            <w:r w:rsidRPr="004A5D54">
              <w:rPr>
                <w:rFonts w:ascii="Times New Roman" w:hAnsi="Times New Roman" w:cs="Times New Roman"/>
                <w:color w:val="auto"/>
                <w:sz w:val="24"/>
                <w:szCs w:val="24"/>
              </w:rPr>
              <w:tab/>
              <w:t xml:space="preserve">               </w:t>
            </w:r>
          </w:p>
          <w:p w14:paraId="2C9D8465" w14:textId="15CEA596" w:rsidR="00121322" w:rsidRPr="004A5D54" w:rsidRDefault="00121322" w:rsidP="00C728C7">
            <w:pPr>
              <w:pStyle w:val="TitreturquoiseContrat"/>
              <w:spacing w:line="360" w:lineRule="auto"/>
              <w:rPr>
                <w:rFonts w:ascii="Times New Roman" w:hAnsi="Times New Roman" w:cs="Times New Roman"/>
                <w:color w:val="auto"/>
                <w:sz w:val="24"/>
                <w:szCs w:val="24"/>
              </w:rPr>
            </w:pPr>
            <w:r w:rsidRPr="004A5D54">
              <w:rPr>
                <w:rFonts w:ascii="Times New Roman" w:hAnsi="Times New Roman" w:cs="Times New Roman"/>
                <w:color w:val="auto"/>
                <w:sz w:val="24"/>
                <w:szCs w:val="24"/>
              </w:rPr>
              <w:t>Prénom</w:t>
            </w:r>
            <w:r w:rsidR="007F48CE">
              <w:rPr>
                <w:rFonts w:ascii="Times New Roman" w:hAnsi="Times New Roman" w:cs="Times New Roman"/>
                <w:color w:val="auto"/>
                <w:sz w:val="24"/>
                <w:szCs w:val="24"/>
              </w:rPr>
              <w:t>s</w:t>
            </w:r>
            <w:r w:rsidRPr="004A5D54">
              <w:rPr>
                <w:rFonts w:ascii="Times New Roman" w:hAnsi="Times New Roman" w:cs="Times New Roman"/>
                <w:color w:val="auto"/>
                <w:sz w:val="24"/>
                <w:szCs w:val="24"/>
              </w:rPr>
              <w:t xml:space="preserve"> : </w:t>
            </w:r>
            <w:r w:rsidR="008A433A">
              <w:rPr>
                <w:rFonts w:ascii="Times New Roman" w:hAnsi="Times New Roman" w:cs="Times New Roman"/>
                <w:color w:val="auto"/>
                <w:sz w:val="24"/>
                <w:szCs w:val="24"/>
              </w:rPr>
              <w:t>W. Moussa</w:t>
            </w:r>
            <w:r w:rsidRPr="004A5D54">
              <w:rPr>
                <w:rFonts w:ascii="Times New Roman" w:hAnsi="Times New Roman" w:cs="Times New Roman"/>
                <w:color w:val="auto"/>
                <w:sz w:val="24"/>
                <w:szCs w:val="24"/>
              </w:rPr>
              <w:tab/>
              <w:t xml:space="preserve">               </w:t>
            </w:r>
          </w:p>
          <w:p w14:paraId="42D432B5" w14:textId="33B33B24" w:rsidR="007F48CE" w:rsidRDefault="00121322" w:rsidP="00C728C7">
            <w:pPr>
              <w:pStyle w:val="TitreturquoiseContrat"/>
              <w:spacing w:line="360" w:lineRule="auto"/>
              <w:rPr>
                <w:rFonts w:ascii="Times New Roman" w:hAnsi="Times New Roman" w:cs="Times New Roman"/>
                <w:color w:val="auto"/>
                <w:sz w:val="24"/>
                <w:szCs w:val="24"/>
              </w:rPr>
            </w:pPr>
            <w:r w:rsidRPr="004A5D54">
              <w:rPr>
                <w:rFonts w:ascii="Times New Roman" w:hAnsi="Times New Roman" w:cs="Times New Roman"/>
                <w:color w:val="auto"/>
                <w:sz w:val="24"/>
                <w:szCs w:val="24"/>
              </w:rPr>
              <w:t xml:space="preserve">Qualité : </w:t>
            </w:r>
            <w:r w:rsidR="008A433A">
              <w:rPr>
                <w:rFonts w:ascii="Times New Roman" w:hAnsi="Times New Roman" w:cs="Times New Roman"/>
                <w:color w:val="auto"/>
                <w:sz w:val="24"/>
                <w:szCs w:val="24"/>
              </w:rPr>
              <w:t>Entomologiste</w:t>
            </w:r>
            <w:r w:rsidRPr="004A5D54">
              <w:rPr>
                <w:rFonts w:ascii="Times New Roman" w:hAnsi="Times New Roman" w:cs="Times New Roman"/>
                <w:color w:val="auto"/>
                <w:sz w:val="24"/>
                <w:szCs w:val="24"/>
              </w:rPr>
              <w:t xml:space="preserve">/chercheur            </w:t>
            </w:r>
          </w:p>
          <w:p w14:paraId="31ECF122" w14:textId="7DF0B123" w:rsidR="00121322" w:rsidRPr="004868E2" w:rsidRDefault="00121322" w:rsidP="00C728C7">
            <w:pPr>
              <w:pStyle w:val="TitreturquoiseContrat"/>
              <w:spacing w:line="360" w:lineRule="auto"/>
              <w:rPr>
                <w:rFonts w:ascii="Times New Roman" w:hAnsi="Times New Roman" w:cs="Times New Roman"/>
                <w:b/>
                <w:color w:val="auto"/>
                <w:sz w:val="30"/>
                <w:szCs w:val="30"/>
              </w:rPr>
            </w:pPr>
            <w:r w:rsidRPr="004A5D54">
              <w:rPr>
                <w:rFonts w:ascii="Times New Roman" w:hAnsi="Times New Roman" w:cs="Times New Roman"/>
                <w:color w:val="auto"/>
                <w:sz w:val="24"/>
                <w:szCs w:val="24"/>
              </w:rPr>
              <w:t xml:space="preserve">Date :  </w:t>
            </w:r>
            <w:r w:rsidR="008A433A">
              <w:rPr>
                <w:rFonts w:ascii="Times New Roman" w:hAnsi="Times New Roman" w:cs="Times New Roman"/>
                <w:color w:val="auto"/>
                <w:sz w:val="24"/>
                <w:szCs w:val="24"/>
              </w:rPr>
              <w:t xml:space="preserve">26 Septembre </w:t>
            </w:r>
            <w:r w:rsidRPr="004A5D54">
              <w:rPr>
                <w:rFonts w:ascii="Times New Roman" w:hAnsi="Times New Roman" w:cs="Times New Roman"/>
                <w:color w:val="auto"/>
                <w:sz w:val="24"/>
                <w:szCs w:val="24"/>
              </w:rPr>
              <w:t>2021</w:t>
            </w:r>
          </w:p>
          <w:p w14:paraId="4A7B15E7" w14:textId="3BD08F4B" w:rsidR="00121322" w:rsidRPr="007343AA" w:rsidRDefault="00121322" w:rsidP="00121322">
            <w:pPr>
              <w:pStyle w:val="BodyText"/>
              <w:jc w:val="left"/>
              <w:rPr>
                <w:sz w:val="40"/>
                <w:szCs w:val="40"/>
              </w:rPr>
            </w:pPr>
            <w:r w:rsidRPr="004868E2">
              <w:rPr>
                <w:b/>
              </w:rPr>
              <w:t>Signature </w:t>
            </w:r>
          </w:p>
          <w:p w14:paraId="26499139" w14:textId="5EF7543D" w:rsidR="00121322" w:rsidRDefault="00121322" w:rsidP="00FE2422">
            <w:pPr>
              <w:pStyle w:val="TitreturquoiseContrat"/>
              <w:spacing w:line="480" w:lineRule="auto"/>
              <w:rPr>
                <w:rFonts w:ascii="Times New Roman" w:hAnsi="Times New Roman" w:cs="Times New Roman"/>
                <w:color w:val="auto"/>
                <w:sz w:val="24"/>
                <w:szCs w:val="24"/>
              </w:rPr>
            </w:pPr>
          </w:p>
          <w:p w14:paraId="5167A0DE" w14:textId="0F935665" w:rsidR="00C728C7" w:rsidRDefault="00C728C7" w:rsidP="00FE2422">
            <w:pPr>
              <w:pStyle w:val="TitreturquoiseContrat"/>
              <w:spacing w:line="480" w:lineRule="auto"/>
              <w:rPr>
                <w:rFonts w:ascii="Times New Roman" w:hAnsi="Times New Roman" w:cs="Times New Roman"/>
                <w:color w:val="auto"/>
                <w:sz w:val="24"/>
                <w:szCs w:val="24"/>
              </w:rPr>
            </w:pPr>
          </w:p>
          <w:p w14:paraId="226609D4" w14:textId="3F93D924" w:rsidR="00C728C7" w:rsidRDefault="00C728C7" w:rsidP="00FE2422">
            <w:pPr>
              <w:pStyle w:val="TitreturquoiseContrat"/>
              <w:spacing w:line="480" w:lineRule="auto"/>
              <w:rPr>
                <w:rFonts w:ascii="Times New Roman" w:hAnsi="Times New Roman" w:cs="Times New Roman"/>
                <w:color w:val="auto"/>
                <w:sz w:val="24"/>
                <w:szCs w:val="24"/>
              </w:rPr>
            </w:pPr>
          </w:p>
          <w:p w14:paraId="25FE0CBA" w14:textId="1E3AFC76" w:rsidR="00C728C7" w:rsidRDefault="00C728C7" w:rsidP="00FE2422">
            <w:pPr>
              <w:pStyle w:val="TitreturquoiseContrat"/>
              <w:spacing w:line="480" w:lineRule="auto"/>
              <w:rPr>
                <w:rFonts w:ascii="Times New Roman" w:hAnsi="Times New Roman" w:cs="Times New Roman"/>
                <w:color w:val="auto"/>
                <w:sz w:val="24"/>
                <w:szCs w:val="24"/>
              </w:rPr>
            </w:pPr>
          </w:p>
          <w:p w14:paraId="035A9D08" w14:textId="5B516E67" w:rsidR="00121322" w:rsidRPr="007F48CE" w:rsidRDefault="00121322" w:rsidP="00121322">
            <w:pPr>
              <w:pStyle w:val="TitreturquoiseContrat"/>
              <w:spacing w:line="360" w:lineRule="auto"/>
              <w:rPr>
                <w:rFonts w:ascii="Times New Roman" w:hAnsi="Times New Roman" w:cs="Times New Roman"/>
                <w:color w:val="auto"/>
                <w:sz w:val="24"/>
                <w:szCs w:val="24"/>
              </w:rPr>
            </w:pPr>
            <w:r w:rsidRPr="007F48CE">
              <w:rPr>
                <w:rFonts w:ascii="Times New Roman" w:hAnsi="Times New Roman" w:cs="Times New Roman"/>
                <w:color w:val="auto"/>
                <w:sz w:val="24"/>
                <w:szCs w:val="24"/>
              </w:rPr>
              <w:t>Nom</w:t>
            </w:r>
            <w:r w:rsidR="007F48CE">
              <w:rPr>
                <w:rFonts w:ascii="Times New Roman" w:hAnsi="Times New Roman" w:cs="Times New Roman"/>
                <w:color w:val="auto"/>
                <w:sz w:val="24"/>
                <w:szCs w:val="24"/>
              </w:rPr>
              <w:t xml:space="preserve"> </w:t>
            </w:r>
            <w:r w:rsidRPr="007F48CE">
              <w:rPr>
                <w:rFonts w:ascii="Times New Roman" w:hAnsi="Times New Roman" w:cs="Times New Roman"/>
                <w:color w:val="auto"/>
                <w:sz w:val="24"/>
                <w:szCs w:val="24"/>
              </w:rPr>
              <w:t xml:space="preserve">: </w:t>
            </w:r>
            <w:proofErr w:type="spellStart"/>
            <w:r w:rsidRPr="007F48CE">
              <w:rPr>
                <w:rFonts w:ascii="Times New Roman" w:hAnsi="Times New Roman" w:cs="Times New Roman"/>
                <w:color w:val="auto"/>
                <w:sz w:val="24"/>
                <w:szCs w:val="24"/>
              </w:rPr>
              <w:t>Gansané</w:t>
            </w:r>
            <w:proofErr w:type="spellEnd"/>
            <w:r w:rsidRPr="007F48CE">
              <w:rPr>
                <w:rFonts w:ascii="Times New Roman" w:hAnsi="Times New Roman" w:cs="Times New Roman"/>
                <w:color w:val="auto"/>
                <w:sz w:val="24"/>
                <w:szCs w:val="24"/>
              </w:rPr>
              <w:t xml:space="preserve"> </w:t>
            </w:r>
            <w:r w:rsidRPr="007F48CE">
              <w:rPr>
                <w:rFonts w:ascii="Times New Roman" w:hAnsi="Times New Roman" w:cs="Times New Roman"/>
                <w:color w:val="auto"/>
                <w:sz w:val="24"/>
                <w:szCs w:val="24"/>
              </w:rPr>
              <w:tab/>
              <w:t xml:space="preserve">               </w:t>
            </w:r>
          </w:p>
          <w:p w14:paraId="4646F0E1" w14:textId="4D4CE397" w:rsidR="00121322" w:rsidRPr="007F48CE" w:rsidRDefault="007F48CE" w:rsidP="00121322">
            <w:pPr>
              <w:pStyle w:val="TitreturquoiseContrat"/>
              <w:spacing w:line="360" w:lineRule="auto"/>
              <w:rPr>
                <w:rFonts w:ascii="Times New Roman" w:hAnsi="Times New Roman" w:cs="Times New Roman"/>
                <w:color w:val="auto"/>
                <w:sz w:val="24"/>
                <w:szCs w:val="24"/>
              </w:rPr>
            </w:pPr>
            <w:r w:rsidRPr="007F48CE">
              <w:rPr>
                <w:rFonts w:ascii="Times New Roman" w:hAnsi="Times New Roman" w:cs="Times New Roman"/>
                <w:color w:val="auto"/>
                <w:sz w:val="24"/>
                <w:szCs w:val="24"/>
              </w:rPr>
              <w:t>Prénoms :</w:t>
            </w:r>
            <w:r w:rsidR="00121322" w:rsidRPr="007F48CE">
              <w:rPr>
                <w:rFonts w:ascii="Times New Roman" w:hAnsi="Times New Roman" w:cs="Times New Roman"/>
                <w:color w:val="auto"/>
                <w:sz w:val="24"/>
                <w:szCs w:val="24"/>
              </w:rPr>
              <w:t xml:space="preserve"> Adama</w:t>
            </w:r>
            <w:r w:rsidR="00121322" w:rsidRPr="007F48CE">
              <w:rPr>
                <w:rFonts w:ascii="Times New Roman" w:hAnsi="Times New Roman" w:cs="Times New Roman"/>
                <w:color w:val="auto"/>
                <w:sz w:val="24"/>
                <w:szCs w:val="24"/>
              </w:rPr>
              <w:tab/>
              <w:t xml:space="preserve">               </w:t>
            </w:r>
          </w:p>
          <w:p w14:paraId="2A93D1B0" w14:textId="3D2526F2" w:rsidR="00121322" w:rsidRPr="004A5D54" w:rsidRDefault="00121322" w:rsidP="00121322">
            <w:pPr>
              <w:pStyle w:val="TitreturquoiseContrat"/>
              <w:spacing w:line="360" w:lineRule="auto"/>
              <w:rPr>
                <w:rFonts w:ascii="Times New Roman" w:hAnsi="Times New Roman" w:cs="Times New Roman"/>
                <w:color w:val="auto"/>
                <w:sz w:val="24"/>
                <w:szCs w:val="24"/>
              </w:rPr>
            </w:pPr>
            <w:r w:rsidRPr="004A5D54">
              <w:rPr>
                <w:rFonts w:ascii="Times New Roman" w:hAnsi="Times New Roman" w:cs="Times New Roman"/>
                <w:color w:val="auto"/>
                <w:sz w:val="24"/>
                <w:szCs w:val="24"/>
              </w:rPr>
              <w:t>Qualité : Directeur T</w:t>
            </w:r>
            <w:r>
              <w:rPr>
                <w:rFonts w:ascii="Times New Roman" w:hAnsi="Times New Roman" w:cs="Times New Roman"/>
                <w:color w:val="auto"/>
                <w:sz w:val="24"/>
                <w:szCs w:val="24"/>
              </w:rPr>
              <w:t>e</w:t>
            </w:r>
            <w:r w:rsidRPr="004A5D54">
              <w:rPr>
                <w:rFonts w:ascii="Times New Roman" w:hAnsi="Times New Roman" w:cs="Times New Roman"/>
                <w:color w:val="auto"/>
                <w:sz w:val="24"/>
                <w:szCs w:val="24"/>
              </w:rPr>
              <w:t>chnique d</w:t>
            </w:r>
            <w:r>
              <w:rPr>
                <w:rFonts w:ascii="Times New Roman" w:hAnsi="Times New Roman" w:cs="Times New Roman"/>
                <w:color w:val="auto"/>
                <w:sz w:val="24"/>
                <w:szCs w:val="24"/>
              </w:rPr>
              <w:t>u CNRFP</w:t>
            </w:r>
            <w:r w:rsidRPr="004A5D54">
              <w:rPr>
                <w:rFonts w:ascii="Times New Roman" w:hAnsi="Times New Roman" w:cs="Times New Roman"/>
                <w:color w:val="auto"/>
                <w:sz w:val="24"/>
                <w:szCs w:val="24"/>
              </w:rPr>
              <w:t xml:space="preserve">               </w:t>
            </w:r>
          </w:p>
          <w:p w14:paraId="03E020A3" w14:textId="15C87C7C" w:rsidR="00121322" w:rsidRPr="007F48CE" w:rsidRDefault="00121322" w:rsidP="00121322">
            <w:pPr>
              <w:pStyle w:val="TitreturquoiseContrat"/>
              <w:spacing w:line="360" w:lineRule="auto"/>
              <w:rPr>
                <w:rFonts w:ascii="Times New Roman" w:hAnsi="Times New Roman" w:cs="Times New Roman"/>
                <w:color w:val="auto"/>
                <w:sz w:val="24"/>
                <w:szCs w:val="24"/>
              </w:rPr>
            </w:pPr>
            <w:r w:rsidRPr="007F48CE">
              <w:rPr>
                <w:rFonts w:ascii="Times New Roman" w:hAnsi="Times New Roman" w:cs="Times New Roman"/>
                <w:color w:val="auto"/>
                <w:sz w:val="24"/>
                <w:szCs w:val="24"/>
              </w:rPr>
              <w:t xml:space="preserve">Signé </w:t>
            </w:r>
            <w:r w:rsidR="008A433A" w:rsidRPr="007F48CE">
              <w:rPr>
                <w:rFonts w:ascii="Times New Roman" w:hAnsi="Times New Roman" w:cs="Times New Roman"/>
                <w:color w:val="auto"/>
                <w:sz w:val="24"/>
                <w:szCs w:val="24"/>
              </w:rPr>
              <w:t>à :</w:t>
            </w:r>
            <w:r w:rsidRPr="007F48CE">
              <w:rPr>
                <w:rFonts w:ascii="Times New Roman" w:hAnsi="Times New Roman" w:cs="Times New Roman"/>
                <w:color w:val="auto"/>
                <w:sz w:val="24"/>
                <w:szCs w:val="24"/>
              </w:rPr>
              <w:t xml:space="preserve"> Burkina Faso</w:t>
            </w:r>
            <w:r w:rsidRPr="007F48CE">
              <w:rPr>
                <w:rFonts w:ascii="Times New Roman" w:hAnsi="Times New Roman" w:cs="Times New Roman"/>
                <w:color w:val="auto"/>
                <w:sz w:val="24"/>
                <w:szCs w:val="24"/>
              </w:rPr>
              <w:tab/>
              <w:t xml:space="preserve">               </w:t>
            </w:r>
          </w:p>
          <w:p w14:paraId="4850BC92" w14:textId="475C62C2" w:rsidR="00121322" w:rsidRDefault="00121322" w:rsidP="00121322">
            <w:pPr>
              <w:pStyle w:val="TitreturquoiseContrat"/>
              <w:spacing w:line="360" w:lineRule="auto"/>
              <w:rPr>
                <w:rFonts w:ascii="Times New Roman" w:hAnsi="Times New Roman" w:cs="Times New Roman"/>
                <w:color w:val="auto"/>
                <w:sz w:val="24"/>
                <w:szCs w:val="24"/>
              </w:rPr>
            </w:pPr>
            <w:r w:rsidRPr="004868E2">
              <w:rPr>
                <w:rFonts w:ascii="Times New Roman" w:hAnsi="Times New Roman" w:cs="Times New Roman"/>
                <w:color w:val="auto"/>
                <w:sz w:val="24"/>
                <w:szCs w:val="24"/>
              </w:rPr>
              <w:t>Date :</w:t>
            </w:r>
            <w:r w:rsidRPr="004868E2">
              <w:rPr>
                <w:rFonts w:ascii="Times New Roman" w:hAnsi="Times New Roman" w:cs="Times New Roman"/>
                <w:color w:val="auto"/>
                <w:sz w:val="28"/>
                <w:szCs w:val="28"/>
              </w:rPr>
              <w:t xml:space="preserve">  </w:t>
            </w:r>
            <w:r w:rsidR="008A433A">
              <w:rPr>
                <w:rFonts w:ascii="Times New Roman" w:hAnsi="Times New Roman" w:cs="Times New Roman"/>
                <w:color w:val="auto"/>
                <w:sz w:val="24"/>
                <w:szCs w:val="24"/>
              </w:rPr>
              <w:t xml:space="preserve">26 Septembre </w:t>
            </w:r>
            <w:r w:rsidR="008A433A" w:rsidRPr="004A5D54">
              <w:rPr>
                <w:rFonts w:ascii="Times New Roman" w:hAnsi="Times New Roman" w:cs="Times New Roman"/>
                <w:color w:val="auto"/>
                <w:sz w:val="24"/>
                <w:szCs w:val="24"/>
              </w:rPr>
              <w:t>2021</w:t>
            </w:r>
          </w:p>
          <w:p w14:paraId="298AF049" w14:textId="267CABF4" w:rsidR="00121322" w:rsidRPr="007343AA" w:rsidRDefault="00121322" w:rsidP="00121322">
            <w:pPr>
              <w:pStyle w:val="BodyText"/>
              <w:jc w:val="left"/>
              <w:rPr>
                <w:sz w:val="40"/>
                <w:szCs w:val="40"/>
              </w:rPr>
            </w:pPr>
            <w:r w:rsidRPr="004868E2">
              <w:rPr>
                <w:b/>
              </w:rPr>
              <w:t>Signature </w:t>
            </w:r>
          </w:p>
          <w:p w14:paraId="0B507AFD" w14:textId="4130AFCA" w:rsidR="00121322" w:rsidRDefault="00121322" w:rsidP="00121322">
            <w:pPr>
              <w:pStyle w:val="TitreturquoiseContrat"/>
              <w:spacing w:line="360" w:lineRule="auto"/>
              <w:rPr>
                <w:rFonts w:ascii="Times New Roman" w:hAnsi="Times New Roman" w:cs="Times New Roman"/>
                <w:color w:val="auto"/>
                <w:sz w:val="24"/>
                <w:szCs w:val="24"/>
              </w:rPr>
            </w:pPr>
          </w:p>
          <w:p w14:paraId="03D4BE97" w14:textId="13A0510B" w:rsidR="00C728C7" w:rsidRDefault="00C728C7" w:rsidP="00121322">
            <w:pPr>
              <w:pStyle w:val="TitreturquoiseContrat"/>
              <w:spacing w:line="360" w:lineRule="auto"/>
              <w:rPr>
                <w:rFonts w:ascii="Times New Roman" w:hAnsi="Times New Roman" w:cs="Times New Roman"/>
                <w:color w:val="auto"/>
                <w:sz w:val="24"/>
                <w:szCs w:val="24"/>
              </w:rPr>
            </w:pPr>
          </w:p>
          <w:p w14:paraId="0851D097" w14:textId="45BBF02B" w:rsidR="00C728C7" w:rsidRDefault="00C728C7" w:rsidP="00121322">
            <w:pPr>
              <w:pStyle w:val="TitreturquoiseContrat"/>
              <w:spacing w:line="360" w:lineRule="auto"/>
              <w:rPr>
                <w:rFonts w:ascii="Times New Roman" w:hAnsi="Times New Roman" w:cs="Times New Roman"/>
                <w:color w:val="auto"/>
                <w:sz w:val="24"/>
                <w:szCs w:val="24"/>
              </w:rPr>
            </w:pPr>
          </w:p>
          <w:p w14:paraId="55F98E1E" w14:textId="61CDEF56" w:rsidR="00C728C7" w:rsidRDefault="00C728C7" w:rsidP="00121322">
            <w:pPr>
              <w:pStyle w:val="TitreturquoiseContrat"/>
              <w:spacing w:line="360" w:lineRule="auto"/>
              <w:rPr>
                <w:rFonts w:ascii="Times New Roman" w:hAnsi="Times New Roman" w:cs="Times New Roman"/>
                <w:color w:val="auto"/>
                <w:sz w:val="24"/>
                <w:szCs w:val="24"/>
              </w:rPr>
            </w:pPr>
          </w:p>
          <w:p w14:paraId="3463994C" w14:textId="6BFCD764" w:rsidR="00C728C7" w:rsidRDefault="00C728C7" w:rsidP="00121322">
            <w:pPr>
              <w:pStyle w:val="TitreturquoiseContrat"/>
              <w:spacing w:line="360" w:lineRule="auto"/>
              <w:rPr>
                <w:rFonts w:ascii="Times New Roman" w:hAnsi="Times New Roman" w:cs="Times New Roman"/>
                <w:color w:val="auto"/>
                <w:sz w:val="24"/>
                <w:szCs w:val="24"/>
              </w:rPr>
            </w:pPr>
          </w:p>
          <w:p w14:paraId="5DE00EEA" w14:textId="5DC737B8" w:rsidR="00C728C7" w:rsidRDefault="00C728C7" w:rsidP="00121322">
            <w:pPr>
              <w:pStyle w:val="TitreturquoiseContrat"/>
              <w:spacing w:line="360" w:lineRule="auto"/>
              <w:rPr>
                <w:rFonts w:ascii="Times New Roman" w:hAnsi="Times New Roman" w:cs="Times New Roman"/>
                <w:color w:val="auto"/>
                <w:sz w:val="24"/>
                <w:szCs w:val="24"/>
              </w:rPr>
            </w:pPr>
          </w:p>
          <w:p w14:paraId="3EB167C2" w14:textId="36E6561E" w:rsidR="00C728C7" w:rsidRDefault="00C728C7" w:rsidP="00121322">
            <w:pPr>
              <w:pStyle w:val="TitreturquoiseContrat"/>
              <w:spacing w:line="360" w:lineRule="auto"/>
              <w:rPr>
                <w:rFonts w:ascii="Times New Roman" w:hAnsi="Times New Roman" w:cs="Times New Roman"/>
                <w:color w:val="auto"/>
                <w:sz w:val="24"/>
                <w:szCs w:val="24"/>
              </w:rPr>
            </w:pPr>
          </w:p>
          <w:p w14:paraId="3D82922B" w14:textId="552E4A38" w:rsidR="00C728C7" w:rsidRDefault="00C728C7" w:rsidP="00121322">
            <w:pPr>
              <w:pStyle w:val="TitreturquoiseContrat"/>
              <w:spacing w:line="360" w:lineRule="auto"/>
              <w:rPr>
                <w:rFonts w:ascii="Times New Roman" w:hAnsi="Times New Roman" w:cs="Times New Roman"/>
                <w:color w:val="auto"/>
                <w:sz w:val="24"/>
                <w:szCs w:val="24"/>
              </w:rPr>
            </w:pPr>
          </w:p>
          <w:p w14:paraId="535D7C89" w14:textId="1FC4B69A" w:rsidR="00C728C7" w:rsidRDefault="00C728C7" w:rsidP="00121322">
            <w:pPr>
              <w:pStyle w:val="TitreturquoiseContrat"/>
              <w:spacing w:line="360" w:lineRule="auto"/>
              <w:rPr>
                <w:rFonts w:ascii="Times New Roman" w:hAnsi="Times New Roman" w:cs="Times New Roman"/>
                <w:color w:val="auto"/>
                <w:sz w:val="24"/>
                <w:szCs w:val="24"/>
              </w:rPr>
            </w:pPr>
          </w:p>
          <w:p w14:paraId="589DF3A8" w14:textId="158B8225" w:rsidR="00C728C7" w:rsidRDefault="00C728C7" w:rsidP="00121322">
            <w:pPr>
              <w:pStyle w:val="TitreturquoiseContrat"/>
              <w:spacing w:line="360" w:lineRule="auto"/>
              <w:rPr>
                <w:rFonts w:ascii="Times New Roman" w:hAnsi="Times New Roman" w:cs="Times New Roman"/>
                <w:color w:val="auto"/>
                <w:sz w:val="24"/>
                <w:szCs w:val="24"/>
              </w:rPr>
            </w:pPr>
          </w:p>
          <w:p w14:paraId="240C856F" w14:textId="77777777" w:rsidR="00B45E65" w:rsidRDefault="00B45E65" w:rsidP="00121322">
            <w:pPr>
              <w:pStyle w:val="TitreturquoiseContrat"/>
              <w:spacing w:line="360" w:lineRule="auto"/>
              <w:rPr>
                <w:rFonts w:ascii="Times New Roman" w:hAnsi="Times New Roman" w:cs="Times New Roman"/>
                <w:color w:val="auto"/>
                <w:sz w:val="24"/>
                <w:szCs w:val="24"/>
              </w:rPr>
            </w:pPr>
          </w:p>
          <w:p w14:paraId="587F37C8" w14:textId="41B3059C" w:rsidR="00C958EE" w:rsidRPr="007343AA" w:rsidRDefault="00C958EE" w:rsidP="00B45E65">
            <w:pPr>
              <w:pStyle w:val="BodyText"/>
              <w:jc w:val="center"/>
              <w:rPr>
                <w:sz w:val="40"/>
                <w:szCs w:val="40"/>
              </w:rPr>
            </w:pPr>
            <w:r w:rsidRPr="007343AA">
              <w:rPr>
                <w:sz w:val="40"/>
                <w:szCs w:val="40"/>
              </w:rPr>
              <w:lastRenderedPageBreak/>
              <w:t>Annexe</w:t>
            </w:r>
          </w:p>
          <w:p w14:paraId="0BEB0AC4" w14:textId="5F61167E" w:rsidR="00C55443" w:rsidRDefault="00C55443" w:rsidP="00C958EE">
            <w:pPr>
              <w:pStyle w:val="BodyText"/>
              <w:jc w:val="left"/>
              <w:rPr>
                <w:iCs/>
              </w:rPr>
            </w:pPr>
            <w:r w:rsidRPr="00C55443">
              <w:rPr>
                <w:iCs/>
              </w:rPr>
              <w:t>Spécifications quant au MATERIEL, aux INFORMATIONS fournies et au programme de travail</w:t>
            </w:r>
            <w:r>
              <w:rPr>
                <w:iCs/>
              </w:rPr>
              <w:t>.</w:t>
            </w:r>
          </w:p>
          <w:p w14:paraId="6DCE2219" w14:textId="5DA9D06E" w:rsidR="00A83E41" w:rsidRDefault="006062FC" w:rsidP="006062FC">
            <w:pPr>
              <w:pStyle w:val="TitreturquoiseContrat"/>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1. </w:t>
            </w:r>
            <w:r w:rsidR="00C55443" w:rsidRPr="00C55443">
              <w:rPr>
                <w:rFonts w:ascii="Times New Roman" w:hAnsi="Times New Roman" w:cs="Times New Roman"/>
                <w:color w:val="auto"/>
                <w:sz w:val="24"/>
                <w:szCs w:val="24"/>
              </w:rPr>
              <w:t xml:space="preserve">Nature du </w:t>
            </w:r>
            <w:r w:rsidR="00C55443" w:rsidRPr="00C55443">
              <w:rPr>
                <w:rFonts w:ascii="Times New Roman" w:hAnsi="Times New Roman" w:cs="Times New Roman"/>
                <w:b/>
                <w:color w:val="auto"/>
                <w:sz w:val="24"/>
                <w:szCs w:val="24"/>
              </w:rPr>
              <w:t>MATERIEL</w:t>
            </w:r>
            <w:r w:rsidR="00C55443" w:rsidRPr="00C55443">
              <w:rPr>
                <w:rFonts w:ascii="Times New Roman" w:hAnsi="Times New Roman" w:cs="Times New Roman"/>
                <w:color w:val="auto"/>
                <w:sz w:val="24"/>
                <w:szCs w:val="24"/>
              </w:rPr>
              <w:t xml:space="preserve"> et des </w:t>
            </w:r>
            <w:r w:rsidR="00C55443" w:rsidRPr="00C55443">
              <w:rPr>
                <w:rFonts w:ascii="Times New Roman" w:hAnsi="Times New Roman" w:cs="Times New Roman"/>
                <w:b/>
                <w:color w:val="auto"/>
                <w:sz w:val="24"/>
                <w:szCs w:val="24"/>
              </w:rPr>
              <w:t>INFORMATIONS</w:t>
            </w:r>
            <w:r w:rsidR="00C55443" w:rsidRPr="00C55443">
              <w:rPr>
                <w:rFonts w:ascii="Times New Roman" w:hAnsi="Times New Roman" w:cs="Times New Roman"/>
                <w:color w:val="auto"/>
                <w:sz w:val="24"/>
                <w:szCs w:val="24"/>
              </w:rPr>
              <w:t xml:space="preserve"> fournis par le </w:t>
            </w:r>
            <w:r w:rsidR="00C55443" w:rsidRPr="00C55443">
              <w:rPr>
                <w:rFonts w:ascii="Times New Roman" w:hAnsi="Times New Roman" w:cs="Times New Roman"/>
                <w:b/>
                <w:color w:val="auto"/>
                <w:sz w:val="24"/>
                <w:szCs w:val="24"/>
              </w:rPr>
              <w:t>CNRFP</w:t>
            </w:r>
            <w:r w:rsidR="00C55443" w:rsidRPr="00C55443">
              <w:rPr>
                <w:rFonts w:ascii="Times New Roman" w:hAnsi="Times New Roman" w:cs="Times New Roman"/>
                <w:color w:val="auto"/>
                <w:sz w:val="24"/>
                <w:szCs w:val="24"/>
              </w:rPr>
              <w:t xml:space="preserve"> à</w:t>
            </w:r>
            <w:r w:rsidR="00A83E41" w:rsidRPr="00A83E41">
              <w:rPr>
                <w:rFonts w:ascii="Times New Roman" w:eastAsia="Times New Roman" w:hAnsi="Times New Roman" w:cs="Times New Roman"/>
                <w:b/>
                <w:bCs/>
                <w:color w:val="auto"/>
                <w:sz w:val="24"/>
                <w:szCs w:val="24"/>
              </w:rPr>
              <w:t xml:space="preserve"> </w:t>
            </w:r>
            <w:r w:rsidR="00043758">
              <w:rPr>
                <w:rFonts w:ascii="Times New Roman" w:eastAsia="Times New Roman" w:hAnsi="Times New Roman" w:cs="Times New Roman"/>
                <w:b/>
                <w:bCs/>
                <w:color w:val="auto"/>
                <w:sz w:val="24"/>
                <w:szCs w:val="24"/>
              </w:rPr>
              <w:t>l’Université</w:t>
            </w:r>
            <w:r w:rsidR="004207B0">
              <w:rPr>
                <w:rFonts w:ascii="Times New Roman" w:eastAsia="Times New Roman" w:hAnsi="Times New Roman" w:cs="Times New Roman"/>
                <w:b/>
                <w:bCs/>
                <w:color w:val="auto"/>
                <w:sz w:val="24"/>
                <w:szCs w:val="24"/>
              </w:rPr>
              <w:t xml:space="preserve"> of Glasgow</w:t>
            </w:r>
            <w:r w:rsidR="00A83E41" w:rsidRPr="00C55443">
              <w:rPr>
                <w:rFonts w:ascii="Times New Roman" w:hAnsi="Times New Roman" w:cs="Times New Roman"/>
                <w:color w:val="auto"/>
                <w:sz w:val="24"/>
                <w:szCs w:val="24"/>
              </w:rPr>
              <w:t xml:space="preserve"> </w:t>
            </w:r>
            <w:r w:rsidR="00C55443" w:rsidRPr="00C55443">
              <w:rPr>
                <w:rFonts w:ascii="Times New Roman" w:hAnsi="Times New Roman" w:cs="Times New Roman"/>
                <w:color w:val="auto"/>
                <w:sz w:val="24"/>
                <w:szCs w:val="24"/>
              </w:rPr>
              <w:t xml:space="preserve"> </w:t>
            </w:r>
          </w:p>
          <w:p w14:paraId="261DA914" w14:textId="4809E155" w:rsidR="00A83E41" w:rsidRPr="00A83E41" w:rsidRDefault="00A83E41" w:rsidP="008E6473">
            <w:pPr>
              <w:spacing w:line="360" w:lineRule="auto"/>
              <w:ind w:right="598"/>
              <w:jc w:val="both"/>
              <w:rPr>
                <w:sz w:val="26"/>
              </w:rPr>
            </w:pPr>
            <w:r w:rsidRPr="00A83E41">
              <w:t xml:space="preserve">Des moustiques </w:t>
            </w:r>
            <w:r w:rsidRPr="00A83E41">
              <w:rPr>
                <w:i/>
                <w:iCs/>
                <w:sz w:val="22"/>
              </w:rPr>
              <w:t>Anopheles sp,</w:t>
            </w:r>
            <w:r w:rsidRPr="00A83E41">
              <w:rPr>
                <w:sz w:val="22"/>
              </w:rPr>
              <w:t xml:space="preserve"> de différentes régions du Burkina Faso,</w:t>
            </w:r>
            <w:r w:rsidRPr="00A83E41">
              <w:t xml:space="preserve"> </w:t>
            </w:r>
          </w:p>
          <w:p w14:paraId="2AA8CAEC" w14:textId="6719A03F" w:rsidR="00C55443" w:rsidRDefault="00C55443" w:rsidP="006062FC">
            <w:pPr>
              <w:pStyle w:val="TitreturquoiseContrat"/>
              <w:spacing w:line="360" w:lineRule="auto"/>
              <w:jc w:val="both"/>
              <w:rPr>
                <w:rFonts w:ascii="Times New Roman" w:hAnsi="Times New Roman" w:cs="Times New Roman"/>
                <w:color w:val="auto"/>
                <w:sz w:val="24"/>
                <w:szCs w:val="24"/>
              </w:rPr>
            </w:pPr>
          </w:p>
          <w:p w14:paraId="0703D266" w14:textId="77777777" w:rsidR="008E6473" w:rsidRDefault="00432858" w:rsidP="00432858">
            <w:pPr>
              <w:pStyle w:val="TitreturquoiseContrat"/>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2. </w:t>
            </w:r>
            <w:r w:rsidRPr="00245AE3">
              <w:rPr>
                <w:rFonts w:ascii="Times New Roman" w:hAnsi="Times New Roman" w:cs="Times New Roman"/>
                <w:color w:val="auto"/>
                <w:sz w:val="24"/>
                <w:szCs w:val="24"/>
              </w:rPr>
              <w:t>Laboratoire Destinataire</w:t>
            </w:r>
          </w:p>
          <w:p w14:paraId="1904D1AE" w14:textId="1C63F467" w:rsidR="008E6473" w:rsidRDefault="003A6E3E" w:rsidP="008E6473">
            <w:pPr>
              <w:spacing w:before="1" w:line="360" w:lineRule="auto"/>
              <w:ind w:right="598"/>
              <w:jc w:val="both"/>
            </w:pPr>
            <w:r w:rsidRPr="00865B86">
              <w:t xml:space="preserve">Université </w:t>
            </w:r>
            <w:r>
              <w:t>de</w:t>
            </w:r>
            <w:r w:rsidRPr="00865B86">
              <w:t xml:space="preserve"> Glasgow</w:t>
            </w:r>
            <w:r w:rsidR="008E6473" w:rsidRPr="008E6473">
              <w:t xml:space="preserve">, </w:t>
            </w:r>
            <w:r w:rsidRPr="003A6E3E">
              <w:t>Institut de la Biodiversité Santé Animale et Médecine Comparée</w:t>
            </w:r>
            <w:r>
              <w:t>, Glasgow.</w:t>
            </w:r>
          </w:p>
          <w:p w14:paraId="7C1FD880" w14:textId="77777777" w:rsidR="008E6473" w:rsidRPr="008E6473" w:rsidRDefault="008E6473" w:rsidP="008E6473">
            <w:pPr>
              <w:spacing w:before="1" w:line="360" w:lineRule="auto"/>
              <w:ind w:right="598"/>
              <w:jc w:val="both"/>
              <w:rPr>
                <w:sz w:val="22"/>
              </w:rPr>
            </w:pPr>
          </w:p>
          <w:p w14:paraId="0C18C494" w14:textId="77777777" w:rsidR="00AA4EC0" w:rsidRDefault="00432858" w:rsidP="00432858">
            <w:pPr>
              <w:pStyle w:val="TitreturquoiseContrat"/>
              <w:spacing w:line="360" w:lineRule="auto"/>
              <w:jc w:val="both"/>
              <w:rPr>
                <w:rFonts w:ascii="Times New Roman" w:hAnsi="Times New Roman" w:cs="Times New Roman"/>
                <w:color w:val="auto"/>
                <w:sz w:val="24"/>
                <w:szCs w:val="24"/>
              </w:rPr>
            </w:pPr>
            <w:r w:rsidRPr="008E6473">
              <w:rPr>
                <w:rFonts w:ascii="Times New Roman" w:hAnsi="Times New Roman" w:cs="Times New Roman"/>
                <w:color w:val="auto"/>
                <w:sz w:val="24"/>
                <w:szCs w:val="24"/>
              </w:rPr>
              <w:t xml:space="preserve"> </w:t>
            </w:r>
            <w:r>
              <w:rPr>
                <w:rFonts w:ascii="Times New Roman" w:hAnsi="Times New Roman" w:cs="Times New Roman"/>
                <w:color w:val="auto"/>
                <w:sz w:val="24"/>
                <w:szCs w:val="24"/>
              </w:rPr>
              <w:t>3.</w:t>
            </w:r>
            <w:r w:rsidRPr="00245AE3">
              <w:rPr>
                <w:rFonts w:ascii="Times New Roman" w:hAnsi="Times New Roman" w:cs="Times New Roman"/>
                <w:color w:val="auto"/>
                <w:sz w:val="24"/>
                <w:szCs w:val="24"/>
              </w:rPr>
              <w:t xml:space="preserve"> Laboratoires Autorisés</w:t>
            </w:r>
            <w:r w:rsidR="00E074FC">
              <w:rPr>
                <w:rFonts w:ascii="Times New Roman" w:hAnsi="Times New Roman" w:cs="Times New Roman"/>
                <w:color w:val="auto"/>
                <w:sz w:val="24"/>
                <w:szCs w:val="24"/>
              </w:rPr>
              <w:t xml:space="preserve"> </w:t>
            </w:r>
          </w:p>
          <w:p w14:paraId="5131B926" w14:textId="157C80C9" w:rsidR="003A6E3E" w:rsidRDefault="003A6E3E" w:rsidP="00865B86">
            <w:pPr>
              <w:spacing w:before="1" w:line="360" w:lineRule="auto"/>
              <w:ind w:right="598"/>
              <w:jc w:val="both"/>
            </w:pPr>
            <w:r w:rsidRPr="00963E3A">
              <w:t xml:space="preserve">Université </w:t>
            </w:r>
            <w:r>
              <w:t>de</w:t>
            </w:r>
            <w:r w:rsidRPr="00963E3A">
              <w:t xml:space="preserve"> Glasgow</w:t>
            </w:r>
            <w:r w:rsidRPr="008E6473">
              <w:t xml:space="preserve">, </w:t>
            </w:r>
            <w:r w:rsidRPr="003A6E3E">
              <w:t>Institut de la Biodiversité Santé Animale et Médecine Comparée</w:t>
            </w:r>
            <w:r>
              <w:t>, Glasgow.</w:t>
            </w:r>
            <w:r w:rsidRPr="008E6473" w:rsidDel="003A6E3E">
              <w:t xml:space="preserve"> </w:t>
            </w:r>
          </w:p>
          <w:p w14:paraId="1D422451" w14:textId="4759E7B7" w:rsidR="00432858" w:rsidRDefault="00432858" w:rsidP="00865B86">
            <w:pPr>
              <w:spacing w:before="1" w:line="360" w:lineRule="auto"/>
              <w:ind w:right="598"/>
              <w:jc w:val="both"/>
            </w:pPr>
          </w:p>
          <w:p w14:paraId="716B4620" w14:textId="2AFFF57E" w:rsidR="00AA4EC0" w:rsidRPr="00AA4EC0" w:rsidRDefault="00E074FC" w:rsidP="00865B86">
            <w:pPr>
              <w:spacing w:line="360" w:lineRule="auto"/>
            </w:pPr>
            <w:r>
              <w:t xml:space="preserve">4. </w:t>
            </w:r>
            <w:r w:rsidRPr="00245AE3">
              <w:t xml:space="preserve">Programme de travail de </w:t>
            </w:r>
            <w:r w:rsidR="003A6E3E">
              <w:t>l’</w:t>
            </w:r>
            <w:r w:rsidR="003A6E3E">
              <w:rPr>
                <w:b/>
                <w:bCs/>
              </w:rPr>
              <w:t>Université</w:t>
            </w:r>
            <w:r w:rsidR="004207B0">
              <w:rPr>
                <w:b/>
                <w:bCs/>
              </w:rPr>
              <w:t xml:space="preserve"> of Glasgow</w:t>
            </w:r>
            <w:r w:rsidRPr="00245AE3">
              <w:t xml:space="preserve"> </w:t>
            </w:r>
          </w:p>
          <w:p w14:paraId="64482C70" w14:textId="7D574F90" w:rsidR="00865B86" w:rsidRPr="00865B86" w:rsidRDefault="001C60AA" w:rsidP="00865B86">
            <w:pPr>
              <w:pStyle w:val="ListParagraph"/>
              <w:numPr>
                <w:ilvl w:val="0"/>
                <w:numId w:val="15"/>
              </w:numPr>
              <w:spacing w:line="360" w:lineRule="auto"/>
              <w:rPr>
                <w:rFonts w:ascii="Arial" w:hAnsi="Arial" w:cs="Arial"/>
              </w:rPr>
            </w:pPr>
            <w:r w:rsidRPr="00865B86">
              <w:rPr>
                <w:rFonts w:ascii="Arial" w:hAnsi="Arial" w:cs="Arial"/>
              </w:rPr>
              <w:t xml:space="preserve">Moustiques issus des collections de terrain pour étudier l'analyse génétique des populations de moustiques </w:t>
            </w:r>
            <w:r w:rsidR="00865B86" w:rsidRPr="00865B86">
              <w:rPr>
                <w:rFonts w:ascii="Arial" w:hAnsi="Arial" w:cs="Arial"/>
              </w:rPr>
              <w:t>du</w:t>
            </w:r>
            <w:r w:rsidR="00865B86">
              <w:rPr>
                <w:rFonts w:ascii="Arial" w:hAnsi="Arial" w:cs="Arial"/>
              </w:rPr>
              <w:t xml:space="preserve"> projet </w:t>
            </w:r>
            <w:proofErr w:type="spellStart"/>
            <w:r w:rsidRPr="00865B86">
              <w:rPr>
                <w:rFonts w:ascii="Arial" w:hAnsi="Arial" w:cs="Arial"/>
              </w:rPr>
              <w:t>AvecNet</w:t>
            </w:r>
            <w:proofErr w:type="spellEnd"/>
            <w:r w:rsidR="00865B86" w:rsidRPr="00865B86">
              <w:rPr>
                <w:rFonts w:ascii="Arial" w:hAnsi="Arial" w:cs="Arial"/>
              </w:rPr>
              <w:t xml:space="preserve"> en collaboration avec le Centre National de Recherche et de Formation sur le Paludisme au Burkina Faso</w:t>
            </w:r>
            <w:r w:rsidRPr="00865B86">
              <w:rPr>
                <w:rFonts w:ascii="Arial" w:hAnsi="Arial" w:cs="Arial"/>
              </w:rPr>
              <w:t>.</w:t>
            </w:r>
          </w:p>
          <w:p w14:paraId="2D315D74" w14:textId="10FBD930" w:rsidR="00865B86" w:rsidRPr="00865B86" w:rsidRDefault="001C60AA" w:rsidP="00865B86">
            <w:pPr>
              <w:pStyle w:val="ListParagraph"/>
              <w:numPr>
                <w:ilvl w:val="0"/>
                <w:numId w:val="15"/>
              </w:numPr>
              <w:spacing w:line="360" w:lineRule="auto"/>
              <w:rPr>
                <w:rFonts w:ascii="Arial" w:hAnsi="Arial" w:cs="Arial"/>
                <w:lang w:val="en-US"/>
              </w:rPr>
            </w:pPr>
            <w:r w:rsidRPr="00865B86">
              <w:rPr>
                <w:rFonts w:ascii="Arial" w:hAnsi="Arial" w:cs="Arial"/>
                <w:lang w:val="en-US"/>
              </w:rPr>
              <w:t xml:space="preserve">Le plan </w:t>
            </w:r>
            <w:proofErr w:type="spellStart"/>
            <w:r w:rsidRPr="00865B86">
              <w:rPr>
                <w:rFonts w:ascii="Arial" w:hAnsi="Arial" w:cs="Arial"/>
                <w:lang w:val="en-US"/>
              </w:rPr>
              <w:t>est</w:t>
            </w:r>
            <w:proofErr w:type="spellEnd"/>
            <w:r w:rsidRPr="00865B86">
              <w:rPr>
                <w:rFonts w:ascii="Arial" w:hAnsi="Arial" w:cs="Arial"/>
                <w:lang w:val="en-US"/>
              </w:rPr>
              <w:t xml:space="preserve"> </w:t>
            </w:r>
            <w:proofErr w:type="spellStart"/>
            <w:r w:rsidRPr="00865B86">
              <w:rPr>
                <w:rFonts w:ascii="Arial" w:hAnsi="Arial" w:cs="Arial"/>
                <w:lang w:val="en-US"/>
              </w:rPr>
              <w:t>d'identifier</w:t>
            </w:r>
            <w:proofErr w:type="spellEnd"/>
            <w:r w:rsidRPr="00865B86">
              <w:rPr>
                <w:rFonts w:ascii="Arial" w:hAnsi="Arial" w:cs="Arial"/>
                <w:lang w:val="en-US"/>
              </w:rPr>
              <w:t xml:space="preserve"> la structure de la population de moustiques et si cela est impacté par des interventions </w:t>
            </w:r>
            <w:r w:rsidR="00865B86" w:rsidRPr="00865B86">
              <w:rPr>
                <w:rFonts w:ascii="Arial" w:hAnsi="Arial" w:cs="Arial"/>
                <w:lang w:val="en-US"/>
              </w:rPr>
              <w:t xml:space="preserve">en </w:t>
            </w:r>
            <w:r w:rsidRPr="00865B86">
              <w:rPr>
                <w:rFonts w:ascii="Arial" w:hAnsi="Arial" w:cs="Arial"/>
                <w:lang w:val="en-US"/>
              </w:rPr>
              <w:t xml:space="preserve">utilisant le séquençage du génome </w:t>
            </w:r>
            <w:r w:rsidRPr="00865B86">
              <w:rPr>
                <w:rFonts w:ascii="Arial" w:hAnsi="Arial" w:cs="Arial"/>
                <w:lang w:val="en-US"/>
              </w:rPr>
              <w:lastRenderedPageBreak/>
              <w:t>entier à faible couverture et peut-être quelques tests supplémentaires pour les gènes de spéciation et de résistance.</w:t>
            </w:r>
            <w:r w:rsidR="00865B86" w:rsidRPr="00865B86">
              <w:rPr>
                <w:rFonts w:ascii="Arial" w:hAnsi="Arial" w:cs="Arial"/>
                <w:lang w:val="en-US"/>
              </w:rPr>
              <w:t xml:space="preserve"> </w:t>
            </w:r>
          </w:p>
          <w:p w14:paraId="2FA89510" w14:textId="0AC0EB56" w:rsidR="00AA4EC0" w:rsidRPr="00865B86" w:rsidRDefault="001C60AA" w:rsidP="00865B86">
            <w:pPr>
              <w:pStyle w:val="ListParagraph"/>
              <w:numPr>
                <w:ilvl w:val="0"/>
                <w:numId w:val="15"/>
              </w:numPr>
              <w:spacing w:line="360" w:lineRule="auto"/>
              <w:rPr>
                <w:rFonts w:ascii="Arial" w:hAnsi="Arial" w:cs="Arial"/>
                <w:lang w:val="en-US"/>
              </w:rPr>
            </w:pPr>
            <w:r w:rsidRPr="00865B86">
              <w:rPr>
                <w:rFonts w:ascii="Arial" w:hAnsi="Arial" w:cs="Arial"/>
                <w:lang w:val="en-US"/>
              </w:rPr>
              <w:t>Les échantillons de moustiques proviennent d'avant, pendant et après l'intervention de villages aux écologies distinctes</w:t>
            </w:r>
          </w:p>
          <w:p w14:paraId="09874B97" w14:textId="1E6BAFEA" w:rsidR="00D24E42" w:rsidRPr="00865B86" w:rsidRDefault="00D24E42" w:rsidP="00865B86">
            <w:pPr>
              <w:pStyle w:val="ListParagraph"/>
              <w:spacing w:line="360" w:lineRule="auto"/>
              <w:jc w:val="both"/>
              <w:rPr>
                <w:lang w:val="en-US"/>
              </w:rPr>
            </w:pPr>
          </w:p>
          <w:p w14:paraId="455735FC" w14:textId="6045AAAF" w:rsidR="00E074FC" w:rsidRPr="00245AE3" w:rsidRDefault="00E074FC" w:rsidP="00432858">
            <w:pPr>
              <w:pStyle w:val="TitreturquoiseContrat"/>
              <w:spacing w:line="360" w:lineRule="auto"/>
              <w:jc w:val="both"/>
              <w:rPr>
                <w:rFonts w:ascii="Times New Roman" w:hAnsi="Times New Roman" w:cs="Times New Roman"/>
                <w:color w:val="auto"/>
                <w:sz w:val="24"/>
                <w:szCs w:val="24"/>
              </w:rPr>
            </w:pPr>
          </w:p>
          <w:p w14:paraId="0854F1BD" w14:textId="238BE52D" w:rsidR="00FE2422" w:rsidRPr="004868E2" w:rsidRDefault="00FE2422" w:rsidP="00043758">
            <w:pPr>
              <w:pStyle w:val="TitreturquoiseContrat"/>
              <w:spacing w:line="360" w:lineRule="auto"/>
              <w:jc w:val="both"/>
              <w:rPr>
                <w:color w:val="auto"/>
                <w:sz w:val="40"/>
                <w:szCs w:val="40"/>
              </w:rPr>
            </w:pPr>
          </w:p>
        </w:tc>
        <w:tc>
          <w:tcPr>
            <w:tcW w:w="5245" w:type="dxa"/>
          </w:tcPr>
          <w:p w14:paraId="3DCAA5B8" w14:textId="77777777" w:rsidR="00636B21" w:rsidRPr="00911BC3" w:rsidRDefault="00636B21" w:rsidP="00FE2422">
            <w:pPr>
              <w:pStyle w:val="TitreturquoiseContrat"/>
              <w:rPr>
                <w:rFonts w:ascii="Times New Roman" w:hAnsi="Times New Roman" w:cs="Times New Roman"/>
                <w:b/>
                <w:color w:val="auto"/>
                <w:sz w:val="24"/>
                <w:szCs w:val="24"/>
                <w:u w:val="single"/>
              </w:rPr>
            </w:pPr>
          </w:p>
          <w:p w14:paraId="32D67F3D" w14:textId="75479326" w:rsidR="00FE2422" w:rsidRDefault="00FE2422" w:rsidP="00FE2422">
            <w:pPr>
              <w:pStyle w:val="TitreturquoiseContrat"/>
              <w:rPr>
                <w:rFonts w:ascii="Times New Roman" w:hAnsi="Times New Roman" w:cs="Times New Roman"/>
                <w:color w:val="auto"/>
                <w:sz w:val="24"/>
                <w:szCs w:val="24"/>
                <w:u w:val="single"/>
                <w:lang w:val="en-US"/>
              </w:rPr>
            </w:pPr>
            <w:r w:rsidRPr="00986BB0">
              <w:rPr>
                <w:rFonts w:ascii="Times New Roman" w:hAnsi="Times New Roman" w:cs="Times New Roman"/>
                <w:b/>
                <w:color w:val="auto"/>
                <w:sz w:val="24"/>
                <w:szCs w:val="24"/>
                <w:u w:val="single"/>
                <w:lang w:val="en-US"/>
              </w:rPr>
              <w:t xml:space="preserve">Pour /For </w:t>
            </w:r>
            <w:r w:rsidR="004207B0">
              <w:rPr>
                <w:rFonts w:ascii="Times New Roman" w:eastAsia="Times New Roman" w:hAnsi="Times New Roman" w:cs="Times New Roman"/>
                <w:b/>
                <w:bCs/>
                <w:color w:val="auto"/>
                <w:sz w:val="24"/>
                <w:szCs w:val="24"/>
                <w:u w:val="single"/>
                <w:lang w:val="en-US"/>
              </w:rPr>
              <w:t>University of Glasgow</w:t>
            </w:r>
            <w:r w:rsidR="00986BB0" w:rsidRPr="00986BB0">
              <w:rPr>
                <w:rFonts w:ascii="Times New Roman" w:hAnsi="Times New Roman" w:cs="Times New Roman"/>
                <w:color w:val="auto"/>
                <w:sz w:val="24"/>
                <w:szCs w:val="24"/>
                <w:u w:val="single"/>
                <w:lang w:val="en-US"/>
              </w:rPr>
              <w:t xml:space="preserve">  </w:t>
            </w:r>
            <w:r w:rsidRPr="00986BB0">
              <w:rPr>
                <w:rFonts w:ascii="Times New Roman" w:hAnsi="Times New Roman" w:cs="Times New Roman"/>
                <w:color w:val="auto"/>
                <w:sz w:val="24"/>
                <w:szCs w:val="24"/>
                <w:u w:val="single"/>
                <w:lang w:val="en-US"/>
              </w:rPr>
              <w:tab/>
              <w:t xml:space="preserve">  </w:t>
            </w:r>
          </w:p>
          <w:p w14:paraId="02871C96" w14:textId="77777777" w:rsidR="007F48CE" w:rsidRPr="007F48CE" w:rsidRDefault="007F48CE" w:rsidP="00FE2422">
            <w:pPr>
              <w:pStyle w:val="TitreturquoiseContrat"/>
              <w:rPr>
                <w:rFonts w:ascii="Times New Roman" w:hAnsi="Times New Roman" w:cs="Times New Roman"/>
                <w:b/>
                <w:color w:val="auto"/>
                <w:sz w:val="24"/>
                <w:szCs w:val="24"/>
                <w:u w:val="single"/>
                <w:lang w:val="en-US"/>
              </w:rPr>
            </w:pPr>
          </w:p>
          <w:p w14:paraId="7ED7CE7C" w14:textId="55E50ED1" w:rsidR="00C728C7" w:rsidRDefault="00C728C7" w:rsidP="00C728C7">
            <w:pPr>
              <w:pStyle w:val="TitreturquoiseContrat"/>
              <w:spacing w:line="360" w:lineRule="auto"/>
              <w:rPr>
                <w:rFonts w:ascii="Times New Roman" w:hAnsi="Times New Roman" w:cs="Times New Roman"/>
                <w:color w:val="auto"/>
                <w:sz w:val="24"/>
                <w:szCs w:val="24"/>
                <w:lang w:val="en-GB"/>
              </w:rPr>
            </w:pPr>
            <w:r w:rsidRPr="007C765E">
              <w:rPr>
                <w:rFonts w:ascii="Times New Roman" w:hAnsi="Times New Roman" w:cs="Times New Roman"/>
                <w:color w:val="auto"/>
                <w:sz w:val="24"/>
                <w:szCs w:val="24"/>
                <w:lang w:val="en-GB"/>
              </w:rPr>
              <w:t>Name:</w:t>
            </w:r>
            <w:r>
              <w:rPr>
                <w:rFonts w:ascii="Times New Roman" w:hAnsi="Times New Roman" w:cs="Times New Roman"/>
                <w:color w:val="auto"/>
                <w:sz w:val="24"/>
                <w:szCs w:val="24"/>
                <w:lang w:val="en-GB"/>
              </w:rPr>
              <w:t xml:space="preserve"> </w:t>
            </w:r>
          </w:p>
          <w:p w14:paraId="38196AE0" w14:textId="7A0FDC71" w:rsidR="00C728C7" w:rsidRPr="007C765E" w:rsidRDefault="00C728C7" w:rsidP="00C728C7">
            <w:pPr>
              <w:pStyle w:val="TitreturquoiseContrat"/>
              <w:spacing w:line="360" w:lineRule="auto"/>
              <w:rPr>
                <w:rFonts w:ascii="Times New Roman" w:hAnsi="Times New Roman" w:cs="Times New Roman"/>
                <w:color w:val="auto"/>
                <w:sz w:val="24"/>
                <w:szCs w:val="24"/>
                <w:lang w:val="en-GB"/>
              </w:rPr>
            </w:pPr>
            <w:r w:rsidRPr="007C765E">
              <w:rPr>
                <w:rFonts w:ascii="Times New Roman" w:hAnsi="Times New Roman" w:cs="Times New Roman"/>
                <w:color w:val="auto"/>
                <w:sz w:val="24"/>
                <w:szCs w:val="24"/>
                <w:lang w:val="en-GB"/>
              </w:rPr>
              <w:t xml:space="preserve">First </w:t>
            </w:r>
            <w:r>
              <w:rPr>
                <w:rFonts w:ascii="Times New Roman" w:hAnsi="Times New Roman" w:cs="Times New Roman"/>
                <w:color w:val="auto"/>
                <w:sz w:val="24"/>
                <w:szCs w:val="24"/>
                <w:lang w:val="en-GB"/>
              </w:rPr>
              <w:t>N</w:t>
            </w:r>
            <w:r w:rsidRPr="007C765E">
              <w:rPr>
                <w:rFonts w:ascii="Times New Roman" w:hAnsi="Times New Roman" w:cs="Times New Roman"/>
                <w:color w:val="auto"/>
                <w:sz w:val="24"/>
                <w:szCs w:val="24"/>
                <w:lang w:val="en-GB"/>
              </w:rPr>
              <w:t xml:space="preserve">ame: </w:t>
            </w:r>
            <w:r w:rsidRPr="007C765E">
              <w:rPr>
                <w:rFonts w:ascii="Times New Roman" w:hAnsi="Times New Roman" w:cs="Times New Roman"/>
                <w:color w:val="auto"/>
                <w:sz w:val="24"/>
                <w:szCs w:val="24"/>
                <w:lang w:val="en-GB"/>
              </w:rPr>
              <w:tab/>
              <w:t xml:space="preserve">               </w:t>
            </w:r>
          </w:p>
          <w:p w14:paraId="4225E8B8" w14:textId="4F764510" w:rsidR="00C728C7" w:rsidRPr="00C66A29" w:rsidRDefault="00C728C7" w:rsidP="00C728C7">
            <w:pPr>
              <w:pStyle w:val="TitreturquoiseContrat"/>
              <w:spacing w:line="360" w:lineRule="auto"/>
              <w:rPr>
                <w:rFonts w:ascii="Times New Roman" w:hAnsi="Times New Roman" w:cs="Times New Roman"/>
                <w:color w:val="auto"/>
                <w:sz w:val="24"/>
                <w:szCs w:val="24"/>
                <w:lang w:val="en-GB"/>
              </w:rPr>
            </w:pPr>
            <w:r w:rsidRPr="00C66A29">
              <w:rPr>
                <w:rFonts w:ascii="Times New Roman" w:hAnsi="Times New Roman" w:cs="Times New Roman"/>
                <w:color w:val="auto"/>
                <w:sz w:val="24"/>
                <w:szCs w:val="24"/>
                <w:lang w:val="en-GB"/>
              </w:rPr>
              <w:t xml:space="preserve">Quality:   </w:t>
            </w:r>
          </w:p>
          <w:p w14:paraId="435DB069" w14:textId="07444830" w:rsidR="00C728C7" w:rsidRPr="00C66A29" w:rsidRDefault="00C728C7" w:rsidP="00C728C7">
            <w:pPr>
              <w:pStyle w:val="TitreturquoiseContrat"/>
              <w:spacing w:line="360" w:lineRule="auto"/>
              <w:rPr>
                <w:rFonts w:ascii="Times New Roman" w:hAnsi="Times New Roman" w:cs="Times New Roman"/>
                <w:color w:val="auto"/>
                <w:sz w:val="24"/>
                <w:szCs w:val="24"/>
                <w:lang w:val="en-GB"/>
              </w:rPr>
            </w:pPr>
            <w:r w:rsidRPr="00C66A29">
              <w:rPr>
                <w:rFonts w:ascii="Times New Roman" w:hAnsi="Times New Roman" w:cs="Times New Roman"/>
                <w:color w:val="auto"/>
                <w:sz w:val="24"/>
                <w:szCs w:val="24"/>
                <w:lang w:val="en-GB"/>
              </w:rPr>
              <w:t xml:space="preserve">Date:  </w:t>
            </w:r>
            <w:r w:rsidR="008A433A">
              <w:rPr>
                <w:rFonts w:ascii="Times New Roman" w:hAnsi="Times New Roman" w:cs="Times New Roman"/>
                <w:color w:val="auto"/>
                <w:sz w:val="24"/>
                <w:szCs w:val="24"/>
                <w:lang w:val="en-GB"/>
              </w:rPr>
              <w:t xml:space="preserve">26 September </w:t>
            </w:r>
            <w:r w:rsidRPr="00C66A29">
              <w:rPr>
                <w:rFonts w:ascii="Times New Roman" w:hAnsi="Times New Roman" w:cs="Times New Roman"/>
                <w:color w:val="auto"/>
                <w:sz w:val="24"/>
                <w:szCs w:val="24"/>
                <w:lang w:val="en-GB"/>
              </w:rPr>
              <w:t>2021</w:t>
            </w:r>
          </w:p>
          <w:p w14:paraId="310CC5E0" w14:textId="77777777" w:rsidR="00C728C7" w:rsidRPr="00837936" w:rsidRDefault="00C728C7" w:rsidP="00C728C7">
            <w:pPr>
              <w:pStyle w:val="BodyText"/>
              <w:jc w:val="left"/>
              <w:rPr>
                <w:sz w:val="40"/>
                <w:szCs w:val="40"/>
                <w:lang w:val="en-GB"/>
              </w:rPr>
            </w:pPr>
            <w:r w:rsidRPr="00837936">
              <w:rPr>
                <w:b/>
                <w:lang w:val="en-GB"/>
              </w:rPr>
              <w:t>Signature </w:t>
            </w:r>
          </w:p>
          <w:p w14:paraId="575F51F3" w14:textId="45C623B9" w:rsidR="00C728C7" w:rsidRDefault="00C728C7" w:rsidP="00FE2422">
            <w:pPr>
              <w:pStyle w:val="TitreturquoiseContrat"/>
              <w:spacing w:line="480" w:lineRule="auto"/>
              <w:rPr>
                <w:rFonts w:ascii="Times New Roman" w:hAnsi="Times New Roman" w:cs="Times New Roman"/>
                <w:color w:val="auto"/>
                <w:sz w:val="24"/>
                <w:szCs w:val="24"/>
                <w:lang w:val="en-GB"/>
              </w:rPr>
            </w:pPr>
          </w:p>
          <w:p w14:paraId="5D555B21" w14:textId="2E95E28C" w:rsidR="00C728C7" w:rsidRDefault="00C728C7" w:rsidP="00FE2422">
            <w:pPr>
              <w:pStyle w:val="TitreturquoiseContrat"/>
              <w:spacing w:line="480" w:lineRule="auto"/>
              <w:rPr>
                <w:rFonts w:ascii="Times New Roman" w:hAnsi="Times New Roman" w:cs="Times New Roman"/>
                <w:color w:val="auto"/>
                <w:sz w:val="24"/>
                <w:szCs w:val="24"/>
                <w:lang w:val="en-GB"/>
              </w:rPr>
            </w:pPr>
          </w:p>
          <w:p w14:paraId="4720DB5E" w14:textId="528C7C10" w:rsidR="00C728C7" w:rsidRDefault="00C728C7" w:rsidP="00FE2422">
            <w:pPr>
              <w:pStyle w:val="TitreturquoiseContrat"/>
              <w:spacing w:line="480" w:lineRule="auto"/>
              <w:rPr>
                <w:rFonts w:ascii="Times New Roman" w:hAnsi="Times New Roman" w:cs="Times New Roman"/>
                <w:color w:val="auto"/>
                <w:sz w:val="24"/>
                <w:szCs w:val="24"/>
                <w:lang w:val="en-GB"/>
              </w:rPr>
            </w:pPr>
          </w:p>
          <w:p w14:paraId="3C0826C9" w14:textId="77777777" w:rsidR="00C728C7" w:rsidRDefault="00C728C7" w:rsidP="00FE2422">
            <w:pPr>
              <w:pStyle w:val="TitreturquoiseContrat"/>
              <w:spacing w:line="480" w:lineRule="auto"/>
              <w:rPr>
                <w:rFonts w:ascii="Times New Roman" w:hAnsi="Times New Roman" w:cs="Times New Roman"/>
                <w:color w:val="auto"/>
                <w:sz w:val="24"/>
                <w:szCs w:val="24"/>
                <w:lang w:val="en-GB"/>
              </w:rPr>
            </w:pPr>
          </w:p>
          <w:p w14:paraId="0FAC7025" w14:textId="3C876D5A" w:rsidR="00C728C7" w:rsidRPr="00C66A29" w:rsidRDefault="00C728C7" w:rsidP="00C728C7">
            <w:pPr>
              <w:spacing w:line="360" w:lineRule="auto"/>
              <w:jc w:val="both"/>
              <w:rPr>
                <w:lang w:val="en-GB"/>
              </w:rPr>
            </w:pPr>
            <w:r w:rsidRPr="00C66A29">
              <w:rPr>
                <w:lang w:val="en-GB"/>
              </w:rPr>
              <w:t xml:space="preserve">Name: </w:t>
            </w:r>
            <w:r>
              <w:rPr>
                <w:sz w:val="22"/>
                <w:lang w:val="en-GB"/>
              </w:rPr>
              <w:t>E</w:t>
            </w:r>
            <w:r w:rsidRPr="00C66A29">
              <w:rPr>
                <w:lang w:val="en-GB"/>
              </w:rPr>
              <w:t xml:space="preserve">            </w:t>
            </w:r>
          </w:p>
          <w:p w14:paraId="6556E33A" w14:textId="2EEE4758" w:rsidR="00C728C7" w:rsidRPr="004868E2" w:rsidRDefault="00C728C7" w:rsidP="00C728C7">
            <w:pPr>
              <w:pStyle w:val="TitreturquoiseContrat"/>
              <w:spacing w:line="360" w:lineRule="auto"/>
              <w:rPr>
                <w:rFonts w:ascii="Times New Roman" w:hAnsi="Times New Roman" w:cs="Times New Roman"/>
                <w:color w:val="auto"/>
                <w:sz w:val="24"/>
                <w:szCs w:val="24"/>
                <w:lang w:val="en-US"/>
              </w:rPr>
            </w:pPr>
            <w:r w:rsidRPr="004868E2">
              <w:rPr>
                <w:rFonts w:ascii="Times New Roman" w:hAnsi="Times New Roman" w:cs="Times New Roman"/>
                <w:color w:val="auto"/>
                <w:sz w:val="24"/>
                <w:szCs w:val="24"/>
                <w:lang w:val="en-US"/>
              </w:rPr>
              <w:t xml:space="preserve">First </w:t>
            </w:r>
            <w:r>
              <w:rPr>
                <w:rFonts w:ascii="Times New Roman" w:hAnsi="Times New Roman" w:cs="Times New Roman"/>
                <w:color w:val="auto"/>
                <w:sz w:val="24"/>
                <w:szCs w:val="24"/>
                <w:lang w:val="en-US"/>
              </w:rPr>
              <w:t>N</w:t>
            </w:r>
            <w:r w:rsidRPr="004868E2">
              <w:rPr>
                <w:rFonts w:ascii="Times New Roman" w:hAnsi="Times New Roman" w:cs="Times New Roman"/>
                <w:color w:val="auto"/>
                <w:sz w:val="24"/>
                <w:szCs w:val="24"/>
                <w:lang w:val="en-US"/>
              </w:rPr>
              <w:t>ame:</w:t>
            </w:r>
            <w:r w:rsidRPr="004868E2">
              <w:rPr>
                <w:rFonts w:ascii="Times New Roman" w:hAnsi="Times New Roman" w:cs="Times New Roman"/>
                <w:color w:val="auto"/>
                <w:sz w:val="24"/>
                <w:szCs w:val="24"/>
                <w:lang w:val="en-US"/>
              </w:rPr>
              <w:tab/>
              <w:t xml:space="preserve">               </w:t>
            </w:r>
          </w:p>
          <w:p w14:paraId="51581338" w14:textId="09A0C71B" w:rsidR="00C728C7" w:rsidRPr="00C66A29" w:rsidRDefault="00C728C7" w:rsidP="00C728C7">
            <w:pPr>
              <w:pStyle w:val="TitreturquoiseContrat"/>
              <w:spacing w:line="360" w:lineRule="auto"/>
              <w:rPr>
                <w:rFonts w:ascii="Times New Roman" w:hAnsi="Times New Roman" w:cs="Times New Roman"/>
                <w:color w:val="auto"/>
                <w:sz w:val="24"/>
                <w:szCs w:val="24"/>
                <w:lang w:val="en-GB"/>
              </w:rPr>
            </w:pPr>
            <w:r w:rsidRPr="00C66A29">
              <w:rPr>
                <w:rFonts w:ascii="Times New Roman" w:hAnsi="Times New Roman" w:cs="Times New Roman"/>
                <w:color w:val="auto"/>
                <w:sz w:val="24"/>
                <w:szCs w:val="24"/>
                <w:lang w:val="en-GB"/>
              </w:rPr>
              <w:t xml:space="preserve">Quality:               </w:t>
            </w:r>
          </w:p>
          <w:p w14:paraId="3AE61B71" w14:textId="261BF64D" w:rsidR="00C728C7" w:rsidRPr="00C66A29" w:rsidRDefault="00C728C7" w:rsidP="00C728C7">
            <w:pPr>
              <w:pStyle w:val="TitreturquoiseContrat"/>
              <w:spacing w:line="360" w:lineRule="auto"/>
              <w:rPr>
                <w:rFonts w:ascii="Times New Roman" w:hAnsi="Times New Roman" w:cs="Times New Roman"/>
                <w:color w:val="auto"/>
                <w:sz w:val="24"/>
                <w:szCs w:val="24"/>
                <w:lang w:val="en-GB"/>
              </w:rPr>
            </w:pPr>
            <w:r w:rsidRPr="00C66A29">
              <w:rPr>
                <w:rFonts w:ascii="Times New Roman" w:hAnsi="Times New Roman" w:cs="Times New Roman"/>
                <w:color w:val="auto"/>
                <w:sz w:val="24"/>
                <w:szCs w:val="24"/>
                <w:lang w:val="en-GB"/>
              </w:rPr>
              <w:t xml:space="preserve">Signed at: </w:t>
            </w:r>
            <w:r w:rsidR="008A433A">
              <w:rPr>
                <w:rFonts w:ascii="Times New Roman" w:hAnsi="Times New Roman" w:cs="Times New Roman"/>
                <w:color w:val="auto"/>
                <w:sz w:val="24"/>
                <w:szCs w:val="24"/>
                <w:lang w:val="en-GB"/>
              </w:rPr>
              <w:t>United Kingdom</w:t>
            </w:r>
            <w:r w:rsidRPr="00C66A29">
              <w:rPr>
                <w:rFonts w:ascii="Times New Roman" w:hAnsi="Times New Roman" w:cs="Times New Roman"/>
                <w:color w:val="auto"/>
                <w:sz w:val="24"/>
                <w:szCs w:val="24"/>
                <w:lang w:val="en-GB"/>
              </w:rPr>
              <w:tab/>
            </w:r>
            <w:r w:rsidRPr="00C66A29">
              <w:rPr>
                <w:rFonts w:ascii="Times New Roman" w:hAnsi="Times New Roman" w:cs="Times New Roman"/>
                <w:color w:val="auto"/>
                <w:sz w:val="24"/>
                <w:szCs w:val="24"/>
                <w:lang w:val="en-GB"/>
              </w:rPr>
              <w:tab/>
              <w:t xml:space="preserve">               </w:t>
            </w:r>
          </w:p>
          <w:p w14:paraId="28B79E8F" w14:textId="19C49CA6" w:rsidR="00C728C7" w:rsidRDefault="007F48CE" w:rsidP="00C728C7">
            <w:pPr>
              <w:pStyle w:val="TitreturquoiseContrat"/>
              <w:spacing w:line="360" w:lineRule="auto"/>
              <w:rPr>
                <w:rFonts w:ascii="Times New Roman" w:hAnsi="Times New Roman" w:cs="Times New Roman"/>
                <w:color w:val="auto"/>
                <w:sz w:val="24"/>
                <w:szCs w:val="24"/>
                <w:lang w:val="en-GB"/>
              </w:rPr>
            </w:pPr>
            <w:r w:rsidRPr="00C728C7">
              <w:rPr>
                <w:rFonts w:ascii="Times New Roman" w:hAnsi="Times New Roman" w:cs="Times New Roman"/>
                <w:color w:val="auto"/>
                <w:sz w:val="24"/>
                <w:szCs w:val="24"/>
                <w:lang w:val="en-US"/>
              </w:rPr>
              <w:t>Date:</w:t>
            </w:r>
            <w:r w:rsidR="00C728C7" w:rsidRPr="00C728C7">
              <w:rPr>
                <w:rFonts w:ascii="Times New Roman" w:hAnsi="Times New Roman" w:cs="Times New Roman"/>
                <w:color w:val="auto"/>
                <w:sz w:val="28"/>
                <w:szCs w:val="28"/>
                <w:lang w:val="en-US"/>
              </w:rPr>
              <w:t xml:space="preserve">  </w:t>
            </w:r>
            <w:r w:rsidR="008A433A" w:rsidRPr="00865B86">
              <w:rPr>
                <w:rFonts w:ascii="Times New Roman" w:hAnsi="Times New Roman" w:cs="Times New Roman"/>
                <w:color w:val="auto"/>
                <w:sz w:val="24"/>
                <w:szCs w:val="24"/>
                <w:lang w:val="en-GB"/>
              </w:rPr>
              <w:t>26 September 2021</w:t>
            </w:r>
          </w:p>
          <w:p w14:paraId="66756857" w14:textId="77777777" w:rsidR="00C728C7" w:rsidRPr="00837936" w:rsidRDefault="00C728C7" w:rsidP="00C728C7">
            <w:pPr>
              <w:pStyle w:val="BodyText"/>
              <w:jc w:val="left"/>
              <w:rPr>
                <w:sz w:val="40"/>
                <w:szCs w:val="40"/>
                <w:lang w:val="en-GB"/>
              </w:rPr>
            </w:pPr>
            <w:r w:rsidRPr="00837936">
              <w:rPr>
                <w:b/>
                <w:lang w:val="en-GB"/>
              </w:rPr>
              <w:t>Signature </w:t>
            </w:r>
          </w:p>
          <w:p w14:paraId="7D7514D0" w14:textId="77A8FCF3" w:rsidR="00C728C7" w:rsidRDefault="00C728C7" w:rsidP="00FE2422">
            <w:pPr>
              <w:pStyle w:val="TitreturquoiseContrat"/>
              <w:spacing w:line="480" w:lineRule="auto"/>
              <w:rPr>
                <w:rFonts w:ascii="Times New Roman" w:hAnsi="Times New Roman" w:cs="Times New Roman"/>
                <w:color w:val="auto"/>
                <w:sz w:val="24"/>
                <w:szCs w:val="24"/>
                <w:lang w:val="en-GB"/>
              </w:rPr>
            </w:pPr>
          </w:p>
          <w:p w14:paraId="28FCDD3B" w14:textId="07BFEA18" w:rsidR="00C728C7" w:rsidRDefault="00C728C7" w:rsidP="00FE2422">
            <w:pPr>
              <w:pStyle w:val="TitreturquoiseContrat"/>
              <w:spacing w:line="480" w:lineRule="auto"/>
              <w:rPr>
                <w:rFonts w:ascii="Times New Roman" w:hAnsi="Times New Roman" w:cs="Times New Roman"/>
                <w:color w:val="auto"/>
                <w:sz w:val="24"/>
                <w:szCs w:val="24"/>
                <w:lang w:val="en-GB"/>
              </w:rPr>
            </w:pPr>
          </w:p>
          <w:p w14:paraId="68843D09" w14:textId="34266374" w:rsidR="00C728C7" w:rsidRDefault="00C728C7" w:rsidP="00FE2422">
            <w:pPr>
              <w:pStyle w:val="TitreturquoiseContrat"/>
              <w:spacing w:line="480" w:lineRule="auto"/>
              <w:rPr>
                <w:rFonts w:ascii="Times New Roman" w:hAnsi="Times New Roman" w:cs="Times New Roman"/>
                <w:color w:val="auto"/>
                <w:sz w:val="24"/>
                <w:szCs w:val="24"/>
                <w:lang w:val="en-GB"/>
              </w:rPr>
            </w:pPr>
          </w:p>
          <w:p w14:paraId="3FC2232C" w14:textId="15CC1425" w:rsidR="00C728C7" w:rsidRDefault="00C728C7" w:rsidP="00FE2422">
            <w:pPr>
              <w:pStyle w:val="TitreturquoiseContrat"/>
              <w:spacing w:line="480" w:lineRule="auto"/>
              <w:rPr>
                <w:rFonts w:ascii="Times New Roman" w:hAnsi="Times New Roman" w:cs="Times New Roman"/>
                <w:color w:val="auto"/>
                <w:sz w:val="24"/>
                <w:szCs w:val="24"/>
                <w:lang w:val="en-GB"/>
              </w:rPr>
            </w:pPr>
          </w:p>
          <w:p w14:paraId="512D9C04" w14:textId="447F6CDC" w:rsidR="00C728C7" w:rsidRDefault="00C728C7" w:rsidP="00FE2422">
            <w:pPr>
              <w:pStyle w:val="TitreturquoiseContrat"/>
              <w:spacing w:line="480" w:lineRule="auto"/>
              <w:rPr>
                <w:rFonts w:ascii="Times New Roman" w:hAnsi="Times New Roman" w:cs="Times New Roman"/>
                <w:color w:val="auto"/>
                <w:sz w:val="24"/>
                <w:szCs w:val="24"/>
                <w:lang w:val="en-GB"/>
              </w:rPr>
            </w:pPr>
          </w:p>
          <w:p w14:paraId="42447845" w14:textId="07269D3D" w:rsidR="00C728C7" w:rsidRDefault="00C728C7" w:rsidP="00FE2422">
            <w:pPr>
              <w:pStyle w:val="TitreturquoiseContrat"/>
              <w:spacing w:line="480" w:lineRule="auto"/>
              <w:rPr>
                <w:rFonts w:ascii="Times New Roman" w:hAnsi="Times New Roman" w:cs="Times New Roman"/>
                <w:color w:val="auto"/>
                <w:sz w:val="24"/>
                <w:szCs w:val="24"/>
                <w:lang w:val="en-GB"/>
              </w:rPr>
            </w:pPr>
          </w:p>
          <w:p w14:paraId="6F6AE7FA" w14:textId="77777777" w:rsidR="00C728C7" w:rsidRDefault="00C728C7" w:rsidP="00FE2422">
            <w:pPr>
              <w:pStyle w:val="TitreturquoiseContrat"/>
              <w:spacing w:line="480" w:lineRule="auto"/>
              <w:rPr>
                <w:rFonts w:ascii="Times New Roman" w:hAnsi="Times New Roman" w:cs="Times New Roman"/>
                <w:color w:val="auto"/>
                <w:sz w:val="24"/>
                <w:szCs w:val="24"/>
                <w:lang w:val="en-GB"/>
              </w:rPr>
            </w:pPr>
          </w:p>
          <w:p w14:paraId="7DE8970A" w14:textId="77777777" w:rsidR="00C728C7" w:rsidRPr="00C728C7" w:rsidRDefault="00C728C7" w:rsidP="00FE2422">
            <w:pPr>
              <w:pStyle w:val="TitreturquoiseContrat"/>
              <w:spacing w:line="480" w:lineRule="auto"/>
              <w:rPr>
                <w:rFonts w:ascii="Times New Roman" w:hAnsi="Times New Roman" w:cs="Times New Roman"/>
                <w:color w:val="auto"/>
                <w:sz w:val="24"/>
                <w:szCs w:val="24"/>
                <w:lang w:val="en-GB"/>
              </w:rPr>
            </w:pPr>
          </w:p>
          <w:p w14:paraId="52A390DA" w14:textId="4C292B16" w:rsidR="00C958EE" w:rsidRDefault="00C958EE" w:rsidP="00B45E65">
            <w:pPr>
              <w:spacing w:after="200" w:line="276" w:lineRule="auto"/>
              <w:jc w:val="center"/>
              <w:rPr>
                <w:sz w:val="40"/>
                <w:szCs w:val="40"/>
                <w:lang w:val="en-US"/>
              </w:rPr>
            </w:pPr>
            <w:r w:rsidRPr="00FE2422">
              <w:rPr>
                <w:sz w:val="40"/>
                <w:szCs w:val="40"/>
                <w:lang w:val="en-US"/>
              </w:rPr>
              <w:lastRenderedPageBreak/>
              <w:t>Appendix</w:t>
            </w:r>
          </w:p>
          <w:p w14:paraId="6266BCF6" w14:textId="4EBEE281" w:rsidR="00C55443" w:rsidRDefault="00C55443" w:rsidP="006062FC">
            <w:pPr>
              <w:spacing w:line="276" w:lineRule="auto"/>
              <w:rPr>
                <w:lang w:val="en-US"/>
              </w:rPr>
            </w:pPr>
            <w:r w:rsidRPr="00C55443">
              <w:rPr>
                <w:lang w:val="en-US"/>
              </w:rPr>
              <w:t>Specifications as to MATERIALS, INFORMATION provided and work program</w:t>
            </w:r>
          </w:p>
          <w:p w14:paraId="1B0E766F" w14:textId="241DBE67" w:rsidR="006062FC" w:rsidRDefault="006062FC" w:rsidP="006062FC">
            <w:pPr>
              <w:spacing w:line="276" w:lineRule="auto"/>
              <w:rPr>
                <w:lang w:val="en-US"/>
              </w:rPr>
            </w:pPr>
          </w:p>
          <w:p w14:paraId="241E3B54" w14:textId="77777777" w:rsidR="006062FC" w:rsidRDefault="006062FC" w:rsidP="006062FC">
            <w:pPr>
              <w:spacing w:line="276" w:lineRule="auto"/>
              <w:rPr>
                <w:lang w:val="en-US"/>
              </w:rPr>
            </w:pPr>
          </w:p>
          <w:p w14:paraId="156D44D9" w14:textId="26BA5A62" w:rsidR="00A83E41" w:rsidRDefault="006062FC" w:rsidP="00C55443">
            <w:pPr>
              <w:spacing w:after="200" w:line="276" w:lineRule="auto"/>
              <w:rPr>
                <w:lang w:val="en-US"/>
              </w:rPr>
            </w:pPr>
            <w:r>
              <w:rPr>
                <w:lang w:val="en-US"/>
              </w:rPr>
              <w:t xml:space="preserve">1. </w:t>
            </w:r>
            <w:r w:rsidR="00C55443" w:rsidRPr="00C55443">
              <w:rPr>
                <w:lang w:val="en-US"/>
              </w:rPr>
              <w:t xml:space="preserve">Nature of </w:t>
            </w:r>
            <w:r w:rsidR="00C55443" w:rsidRPr="00C55443">
              <w:rPr>
                <w:b/>
                <w:bCs/>
                <w:lang w:val="en-US"/>
              </w:rPr>
              <w:t>MATERIAL</w:t>
            </w:r>
            <w:r w:rsidR="00C55443" w:rsidRPr="00C55443">
              <w:rPr>
                <w:lang w:val="en-US"/>
              </w:rPr>
              <w:t xml:space="preserve"> and </w:t>
            </w:r>
            <w:r w:rsidR="00C55443" w:rsidRPr="00C55443">
              <w:rPr>
                <w:b/>
                <w:bCs/>
                <w:lang w:val="en-US"/>
              </w:rPr>
              <w:t xml:space="preserve">INFORMATION </w:t>
            </w:r>
            <w:r w:rsidR="00C55443" w:rsidRPr="00C55443">
              <w:rPr>
                <w:lang w:val="en-US"/>
              </w:rPr>
              <w:t xml:space="preserve">provided by the </w:t>
            </w:r>
            <w:r w:rsidR="00C55443" w:rsidRPr="00C55443">
              <w:rPr>
                <w:b/>
                <w:bCs/>
                <w:lang w:val="en-US"/>
              </w:rPr>
              <w:t>CNRFP</w:t>
            </w:r>
            <w:r w:rsidR="00C55443" w:rsidRPr="00C55443">
              <w:rPr>
                <w:lang w:val="en-US"/>
              </w:rPr>
              <w:t xml:space="preserve"> to </w:t>
            </w:r>
            <w:r w:rsidR="004207B0">
              <w:rPr>
                <w:b/>
                <w:bCs/>
                <w:lang w:val="en-US"/>
              </w:rPr>
              <w:t>University of Glasgow</w:t>
            </w:r>
            <w:r w:rsidR="00A83E41" w:rsidRPr="00C55443">
              <w:rPr>
                <w:lang w:val="en-US"/>
              </w:rPr>
              <w:t xml:space="preserve"> </w:t>
            </w:r>
          </w:p>
          <w:p w14:paraId="0FDF874E" w14:textId="788439AE" w:rsidR="008E6473" w:rsidRDefault="008E6473" w:rsidP="008E6473">
            <w:pPr>
              <w:spacing w:after="200" w:line="360" w:lineRule="auto"/>
              <w:rPr>
                <w:lang w:val="en-US"/>
              </w:rPr>
            </w:pPr>
            <w:r w:rsidRPr="008E6473">
              <w:rPr>
                <w:lang w:val="en-US"/>
              </w:rPr>
              <w:t xml:space="preserve">Anopheles sp mosquitoes from different regions of Burkina Faso, </w:t>
            </w:r>
          </w:p>
          <w:p w14:paraId="257BBC7C" w14:textId="77777777" w:rsidR="008E6473" w:rsidRDefault="008E6473" w:rsidP="00C55443">
            <w:pPr>
              <w:spacing w:after="200" w:line="276" w:lineRule="auto"/>
              <w:rPr>
                <w:lang w:val="en-US"/>
              </w:rPr>
            </w:pPr>
          </w:p>
          <w:p w14:paraId="37E83704" w14:textId="77777777" w:rsidR="008E6473" w:rsidRDefault="00432858" w:rsidP="00C55443">
            <w:pPr>
              <w:spacing w:after="200" w:line="276" w:lineRule="auto"/>
              <w:rPr>
                <w:lang w:val="en-US"/>
              </w:rPr>
            </w:pPr>
            <w:r>
              <w:rPr>
                <w:lang w:val="en-US"/>
              </w:rPr>
              <w:t xml:space="preserve">2. </w:t>
            </w:r>
            <w:r w:rsidRPr="00432858">
              <w:rPr>
                <w:lang w:val="en-US"/>
              </w:rPr>
              <w:t xml:space="preserve">Recipient Laboratory </w:t>
            </w:r>
          </w:p>
          <w:p w14:paraId="629356FD" w14:textId="0A9EB554" w:rsidR="008E6473" w:rsidRDefault="004207B0" w:rsidP="008E6473">
            <w:pPr>
              <w:pStyle w:val="BodyText"/>
              <w:spacing w:before="1"/>
              <w:ind w:right="598"/>
              <w:rPr>
                <w:lang w:val="en-US"/>
              </w:rPr>
            </w:pPr>
            <w:r>
              <w:rPr>
                <w:lang w:val="en-US"/>
              </w:rPr>
              <w:t>University of Glasgow</w:t>
            </w:r>
            <w:r w:rsidR="008E6473">
              <w:rPr>
                <w:lang w:val="en-US"/>
              </w:rPr>
              <w:t xml:space="preserve">, </w:t>
            </w:r>
            <w:r w:rsidR="003A6E3E">
              <w:rPr>
                <w:lang w:val="en-US"/>
              </w:rPr>
              <w:t>Institute of Biodiversity Animal Health and Comparative Medicine, Glasgow</w:t>
            </w:r>
          </w:p>
          <w:p w14:paraId="0C69D49D" w14:textId="77777777" w:rsidR="008E6473" w:rsidRDefault="008E6473" w:rsidP="008E6473">
            <w:pPr>
              <w:pStyle w:val="BodyText"/>
              <w:spacing w:before="1"/>
              <w:ind w:right="598"/>
              <w:rPr>
                <w:sz w:val="22"/>
                <w:lang w:val="en-GB"/>
              </w:rPr>
            </w:pPr>
          </w:p>
          <w:p w14:paraId="5F5ADB7D" w14:textId="77777777" w:rsidR="00AA4EC0" w:rsidRDefault="00E074FC" w:rsidP="00E074FC">
            <w:pPr>
              <w:spacing w:after="200" w:line="276" w:lineRule="auto"/>
              <w:rPr>
                <w:lang w:val="en-US"/>
              </w:rPr>
            </w:pPr>
            <w:r>
              <w:rPr>
                <w:lang w:val="en-US"/>
              </w:rPr>
              <w:t>3.</w:t>
            </w:r>
            <w:r w:rsidRPr="00E074FC">
              <w:rPr>
                <w:lang w:val="en-US"/>
              </w:rPr>
              <w:t xml:space="preserve"> Authorized Laboratories </w:t>
            </w:r>
          </w:p>
          <w:p w14:paraId="14117248" w14:textId="77777777" w:rsidR="003A6E3E" w:rsidRDefault="003A6E3E" w:rsidP="003A6E3E">
            <w:pPr>
              <w:pStyle w:val="BodyText"/>
              <w:spacing w:before="1"/>
              <w:ind w:right="598"/>
              <w:rPr>
                <w:lang w:val="en-US"/>
              </w:rPr>
            </w:pPr>
            <w:r>
              <w:rPr>
                <w:lang w:val="en-US"/>
              </w:rPr>
              <w:t>University of Glasgow, Institute of Biodiversity Animal Health and Comparative Medicine, Glasgow</w:t>
            </w:r>
          </w:p>
          <w:p w14:paraId="2B7F72E9" w14:textId="77777777" w:rsidR="00B45E65" w:rsidRDefault="00B45E65" w:rsidP="00B45E65">
            <w:pPr>
              <w:pStyle w:val="BodyText"/>
              <w:spacing w:before="1"/>
              <w:ind w:right="598"/>
              <w:rPr>
                <w:lang w:val="en-US"/>
              </w:rPr>
            </w:pPr>
          </w:p>
          <w:p w14:paraId="29509DA5" w14:textId="4327906B" w:rsidR="00455A8D" w:rsidRPr="00455A8D" w:rsidRDefault="00D24E42" w:rsidP="00455A8D">
            <w:pPr>
              <w:spacing w:line="360" w:lineRule="auto"/>
              <w:rPr>
                <w:lang w:val="en-US"/>
              </w:rPr>
            </w:pPr>
            <w:r>
              <w:rPr>
                <w:lang w:val="en-US"/>
              </w:rPr>
              <w:t xml:space="preserve">4. </w:t>
            </w:r>
            <w:r w:rsidRPr="00D24E42">
              <w:rPr>
                <w:lang w:val="en-US"/>
              </w:rPr>
              <w:t xml:space="preserve">Work program of </w:t>
            </w:r>
            <w:r w:rsidR="004207B0">
              <w:rPr>
                <w:b/>
                <w:bCs/>
                <w:lang w:val="en-US"/>
              </w:rPr>
              <w:t>University of Glasgow</w:t>
            </w:r>
          </w:p>
          <w:p w14:paraId="4AB54575" w14:textId="1C5AEAF4" w:rsidR="001C60AA" w:rsidRPr="00865B86" w:rsidRDefault="000B1BE3" w:rsidP="00865B86">
            <w:pPr>
              <w:numPr>
                <w:ilvl w:val="0"/>
                <w:numId w:val="13"/>
              </w:numPr>
              <w:spacing w:line="360" w:lineRule="auto"/>
              <w:ind w:right="598"/>
              <w:jc w:val="both"/>
              <w:rPr>
                <w:rFonts w:ascii="Arial" w:hAnsi="Arial" w:cs="Arial"/>
                <w:lang w:val="en-US"/>
              </w:rPr>
            </w:pPr>
            <w:r>
              <w:rPr>
                <w:lang w:val="en-US"/>
              </w:rPr>
              <w:t>M</w:t>
            </w:r>
            <w:r w:rsidR="00455A8D" w:rsidRPr="00455A8D">
              <w:rPr>
                <w:lang w:val="en-US"/>
              </w:rPr>
              <w:t xml:space="preserve">osquitoes </w:t>
            </w:r>
            <w:r w:rsidRPr="00455A8D">
              <w:rPr>
                <w:lang w:val="en-US"/>
              </w:rPr>
              <w:t xml:space="preserve">from field collections </w:t>
            </w:r>
            <w:r w:rsidR="00455A8D" w:rsidRPr="00455A8D">
              <w:rPr>
                <w:lang w:val="en-US"/>
              </w:rPr>
              <w:t xml:space="preserve">to </w:t>
            </w:r>
            <w:r w:rsidR="001C60AA">
              <w:rPr>
                <w:lang w:val="en-US"/>
              </w:rPr>
              <w:t xml:space="preserve">study </w:t>
            </w:r>
            <w:r w:rsidR="001C60AA" w:rsidRPr="00E32815">
              <w:rPr>
                <w:rFonts w:ascii="Arial" w:hAnsi="Arial" w:cs="Arial"/>
                <w:color w:val="222222"/>
                <w:lang w:val="en-GB"/>
              </w:rPr>
              <w:t xml:space="preserve">population genetics analysis of the </w:t>
            </w:r>
            <w:proofErr w:type="spellStart"/>
            <w:r w:rsidR="001C60AA" w:rsidRPr="00E32815">
              <w:rPr>
                <w:rFonts w:ascii="Arial" w:hAnsi="Arial" w:cs="Arial"/>
                <w:color w:val="222222"/>
                <w:lang w:val="en-GB"/>
              </w:rPr>
              <w:t>AvecNet</w:t>
            </w:r>
            <w:proofErr w:type="spellEnd"/>
            <w:r w:rsidR="001C60AA" w:rsidRPr="00E32815">
              <w:rPr>
                <w:rFonts w:ascii="Arial" w:hAnsi="Arial" w:cs="Arial"/>
                <w:color w:val="222222"/>
                <w:lang w:val="en-GB"/>
              </w:rPr>
              <w:t xml:space="preserve"> </w:t>
            </w:r>
            <w:r w:rsidR="00865B86">
              <w:rPr>
                <w:rFonts w:ascii="Arial" w:hAnsi="Arial" w:cs="Arial"/>
                <w:color w:val="222222"/>
                <w:lang w:val="en-GB"/>
              </w:rPr>
              <w:t xml:space="preserve">project </w:t>
            </w:r>
            <w:r w:rsidR="001C60AA" w:rsidRPr="00E32815">
              <w:rPr>
                <w:rFonts w:ascii="Arial" w:hAnsi="Arial" w:cs="Arial"/>
                <w:color w:val="222222"/>
                <w:lang w:val="en-GB"/>
              </w:rPr>
              <w:t>mosquito</w:t>
            </w:r>
            <w:r w:rsidR="00865B86">
              <w:rPr>
                <w:rFonts w:ascii="Arial" w:hAnsi="Arial" w:cs="Arial"/>
                <w:color w:val="222222"/>
                <w:lang w:val="en-GB"/>
              </w:rPr>
              <w:t>e</w:t>
            </w:r>
            <w:r w:rsidR="001C60AA" w:rsidRPr="00E32815">
              <w:rPr>
                <w:rFonts w:ascii="Arial" w:hAnsi="Arial" w:cs="Arial"/>
                <w:color w:val="222222"/>
                <w:lang w:val="en-GB"/>
              </w:rPr>
              <w:t>s</w:t>
            </w:r>
            <w:r w:rsidR="00865B86">
              <w:rPr>
                <w:rFonts w:ascii="Arial" w:hAnsi="Arial" w:cs="Arial"/>
                <w:color w:val="222222"/>
                <w:lang w:val="en-GB"/>
              </w:rPr>
              <w:t xml:space="preserve"> in collaboration </w:t>
            </w:r>
            <w:r w:rsidR="00865B86" w:rsidRPr="00865B86">
              <w:rPr>
                <w:rFonts w:ascii="Arial" w:hAnsi="Arial" w:cs="Arial"/>
                <w:color w:val="222222"/>
                <w:lang w:val="en-GB"/>
              </w:rPr>
              <w:t>with the</w:t>
            </w:r>
            <w:r w:rsidR="00865B86" w:rsidRPr="00865B86">
              <w:rPr>
                <w:rFonts w:ascii="Arial" w:hAnsi="Arial" w:cs="Arial"/>
                <w:lang w:val="en-US"/>
              </w:rPr>
              <w:t xml:space="preserve"> Centre National de Recherche et de Formation sur le </w:t>
            </w:r>
            <w:proofErr w:type="spellStart"/>
            <w:r w:rsidR="00865B86" w:rsidRPr="00865B86">
              <w:rPr>
                <w:rFonts w:ascii="Arial" w:hAnsi="Arial" w:cs="Arial"/>
                <w:lang w:val="en-US"/>
              </w:rPr>
              <w:t>Paludisme</w:t>
            </w:r>
            <w:proofErr w:type="spellEnd"/>
            <w:r w:rsidR="00865B86" w:rsidRPr="00865B86">
              <w:rPr>
                <w:rFonts w:ascii="Arial" w:hAnsi="Arial" w:cs="Arial"/>
                <w:lang w:val="en-US"/>
              </w:rPr>
              <w:t>, Burkina Faso</w:t>
            </w:r>
            <w:r w:rsidR="001C60AA" w:rsidRPr="00865B86">
              <w:rPr>
                <w:rFonts w:ascii="Arial" w:hAnsi="Arial" w:cs="Arial"/>
                <w:color w:val="222222"/>
                <w:lang w:val="en-GB"/>
              </w:rPr>
              <w:t xml:space="preserve">. </w:t>
            </w:r>
          </w:p>
          <w:p w14:paraId="3A9E0874" w14:textId="77777777" w:rsidR="001C60AA" w:rsidRPr="00865B86" w:rsidRDefault="001C60AA" w:rsidP="00043758">
            <w:pPr>
              <w:numPr>
                <w:ilvl w:val="0"/>
                <w:numId w:val="13"/>
              </w:numPr>
              <w:spacing w:line="360" w:lineRule="auto"/>
              <w:ind w:right="598"/>
              <w:jc w:val="both"/>
              <w:rPr>
                <w:lang w:val="en-US"/>
              </w:rPr>
            </w:pPr>
            <w:r w:rsidRPr="00865B86">
              <w:rPr>
                <w:rFonts w:ascii="Arial" w:hAnsi="Arial" w:cs="Arial"/>
                <w:color w:val="222222"/>
                <w:lang w:val="en-GB"/>
              </w:rPr>
              <w:t>The plan is to identify the mosquito population structure and whether this is impacted</w:t>
            </w:r>
            <w:r w:rsidRPr="00E32815">
              <w:rPr>
                <w:rFonts w:ascii="Arial" w:hAnsi="Arial" w:cs="Arial"/>
                <w:color w:val="222222"/>
                <w:lang w:val="en-GB"/>
              </w:rPr>
              <w:t xml:space="preserve"> by interventions using low-coverage whole genome sequencing and </w:t>
            </w:r>
            <w:r w:rsidRPr="00E32815">
              <w:rPr>
                <w:rFonts w:ascii="Arial" w:hAnsi="Arial" w:cs="Arial"/>
                <w:color w:val="222222"/>
                <w:lang w:val="en-GB"/>
              </w:rPr>
              <w:lastRenderedPageBreak/>
              <w:t>perhaps some additional tests for speciation and resistance genes.</w:t>
            </w:r>
          </w:p>
          <w:p w14:paraId="56140AAB" w14:textId="42218E7C" w:rsidR="00C958EE" w:rsidRPr="004868E2" w:rsidRDefault="001C60AA" w:rsidP="00043758">
            <w:pPr>
              <w:numPr>
                <w:ilvl w:val="0"/>
                <w:numId w:val="13"/>
              </w:numPr>
              <w:spacing w:after="200" w:line="360" w:lineRule="auto"/>
              <w:ind w:right="598"/>
              <w:jc w:val="both"/>
              <w:rPr>
                <w:sz w:val="40"/>
                <w:szCs w:val="40"/>
                <w:lang w:val="en-US"/>
              </w:rPr>
            </w:pPr>
            <w:r w:rsidRPr="00043758">
              <w:rPr>
                <w:rFonts w:ascii="Arial" w:hAnsi="Arial" w:cs="Arial"/>
                <w:color w:val="222222"/>
                <w:lang w:val="en-GB"/>
              </w:rPr>
              <w:t xml:space="preserve">Mosquito samples are from before, during and after the intervention from villages with </w:t>
            </w:r>
            <w:proofErr w:type="spellStart"/>
            <w:r w:rsidRPr="00043758">
              <w:rPr>
                <w:rFonts w:ascii="Arial" w:hAnsi="Arial" w:cs="Arial"/>
                <w:color w:val="222222"/>
                <w:lang w:val="en-GB"/>
              </w:rPr>
              <w:t>distct</w:t>
            </w:r>
            <w:proofErr w:type="spellEnd"/>
            <w:r w:rsidRPr="00043758">
              <w:rPr>
                <w:rFonts w:ascii="Arial" w:hAnsi="Arial" w:cs="Arial"/>
                <w:color w:val="222222"/>
                <w:lang w:val="en-GB"/>
              </w:rPr>
              <w:t xml:space="preserve"> ecologies</w:t>
            </w:r>
          </w:p>
        </w:tc>
      </w:tr>
    </w:tbl>
    <w:p w14:paraId="04764719" w14:textId="77777777" w:rsidR="00272638" w:rsidRPr="00FE2422" w:rsidRDefault="00272638">
      <w:pPr>
        <w:rPr>
          <w:lang w:val="en-US"/>
        </w:rPr>
      </w:pPr>
    </w:p>
    <w:p w14:paraId="48922AAD" w14:textId="3E079B7A" w:rsidR="006A5485" w:rsidRDefault="006A5485" w:rsidP="00FE2422">
      <w:pPr>
        <w:pStyle w:val="BodyText"/>
        <w:jc w:val="left"/>
        <w:rPr>
          <w:bCs/>
          <w:lang w:val="en-US"/>
        </w:rPr>
      </w:pPr>
    </w:p>
    <w:p w14:paraId="2069A9F2" w14:textId="77777777" w:rsidR="00FE2422" w:rsidRPr="00FE2422" w:rsidRDefault="00FE2422" w:rsidP="00FE2422">
      <w:pPr>
        <w:pStyle w:val="TitreturquoiseContrat"/>
        <w:jc w:val="center"/>
        <w:rPr>
          <w:rFonts w:ascii="Times New Roman" w:hAnsi="Times New Roman" w:cs="Times New Roman"/>
          <w:i/>
          <w:color w:val="auto"/>
          <w:sz w:val="24"/>
          <w:szCs w:val="24"/>
          <w:lang w:val="en-US"/>
        </w:rPr>
      </w:pPr>
    </w:p>
    <w:p w14:paraId="69D87344" w14:textId="77777777" w:rsidR="00FE2422" w:rsidRPr="006062FC" w:rsidRDefault="00FE2422" w:rsidP="00FE2422">
      <w:pPr>
        <w:pStyle w:val="TitreturquoiseContrat"/>
        <w:spacing w:line="360" w:lineRule="auto"/>
        <w:jc w:val="both"/>
        <w:rPr>
          <w:rFonts w:ascii="Times New Roman" w:hAnsi="Times New Roman" w:cs="Times New Roman"/>
          <w:color w:val="auto"/>
          <w:sz w:val="24"/>
          <w:szCs w:val="24"/>
          <w:lang w:val="en-US"/>
        </w:rPr>
      </w:pPr>
      <w:r w:rsidRPr="006062FC">
        <w:rPr>
          <w:rFonts w:ascii="Times New Roman" w:hAnsi="Times New Roman" w:cs="Times New Roman"/>
          <w:color w:val="auto"/>
          <w:sz w:val="24"/>
          <w:szCs w:val="24"/>
          <w:lang w:val="en-US"/>
        </w:rPr>
        <w:t xml:space="preserve">   </w:t>
      </w:r>
    </w:p>
    <w:p w14:paraId="1CA742F4" w14:textId="77777777" w:rsidR="00FE2422" w:rsidRPr="00E074FC" w:rsidRDefault="00FE2422" w:rsidP="00FE2422">
      <w:pPr>
        <w:pStyle w:val="TitreturquoiseContrat"/>
        <w:spacing w:line="360" w:lineRule="auto"/>
        <w:jc w:val="both"/>
        <w:rPr>
          <w:rFonts w:ascii="Times New Roman" w:hAnsi="Times New Roman" w:cs="Times New Roman"/>
          <w:color w:val="auto"/>
          <w:sz w:val="24"/>
          <w:szCs w:val="24"/>
          <w:lang w:val="en-US"/>
        </w:rPr>
      </w:pPr>
      <w:r w:rsidRPr="00E074FC">
        <w:rPr>
          <w:rFonts w:ascii="Times New Roman" w:hAnsi="Times New Roman" w:cs="Times New Roman"/>
          <w:color w:val="auto"/>
          <w:sz w:val="24"/>
          <w:szCs w:val="24"/>
          <w:lang w:val="en-US"/>
        </w:rPr>
        <w:t xml:space="preserve">  </w:t>
      </w:r>
    </w:p>
    <w:p w14:paraId="57C051AC" w14:textId="77777777" w:rsidR="00FE2422" w:rsidRPr="00E074FC" w:rsidRDefault="00FE2422" w:rsidP="00FE2422">
      <w:pPr>
        <w:pStyle w:val="TitreturquoiseContrat"/>
        <w:spacing w:line="360" w:lineRule="auto"/>
        <w:jc w:val="both"/>
        <w:rPr>
          <w:rFonts w:ascii="Times New Roman" w:hAnsi="Times New Roman" w:cs="Times New Roman"/>
          <w:color w:val="auto"/>
          <w:sz w:val="24"/>
          <w:szCs w:val="24"/>
          <w:lang w:val="en-US"/>
        </w:rPr>
      </w:pPr>
      <w:r w:rsidRPr="00E074FC">
        <w:rPr>
          <w:rFonts w:ascii="Times New Roman" w:hAnsi="Times New Roman" w:cs="Times New Roman"/>
          <w:color w:val="auto"/>
          <w:sz w:val="24"/>
          <w:szCs w:val="24"/>
          <w:lang w:val="en-US"/>
        </w:rPr>
        <w:t xml:space="preserve"> </w:t>
      </w:r>
    </w:p>
    <w:p w14:paraId="577757BB" w14:textId="42E0AC00" w:rsidR="00FE2422" w:rsidRPr="00D24E42" w:rsidRDefault="00FE2422" w:rsidP="00FE2422">
      <w:pPr>
        <w:pStyle w:val="TitreturquoiseContrat"/>
        <w:spacing w:line="360" w:lineRule="auto"/>
        <w:jc w:val="both"/>
        <w:rPr>
          <w:rFonts w:ascii="Times New Roman" w:hAnsi="Times New Roman" w:cs="Times New Roman"/>
          <w:color w:val="auto"/>
          <w:sz w:val="24"/>
          <w:szCs w:val="24"/>
          <w:lang w:val="en-US"/>
        </w:rPr>
      </w:pPr>
    </w:p>
    <w:sectPr w:rsidR="00FE2422" w:rsidRPr="00D24E42" w:rsidSect="00E97230">
      <w:headerReference w:type="default" r:id="rId12"/>
      <w:footerReference w:type="default" r:id="rId13"/>
      <w:pgSz w:w="11906" w:h="16838"/>
      <w:pgMar w:top="953" w:right="849" w:bottom="851" w:left="1134" w:header="284" w:footer="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Anastasia Morris" w:date="2021-10-04T13:37:00Z" w:initials="AM">
    <w:p w14:paraId="07B35D92" w14:textId="17599653" w:rsidR="00BA7362" w:rsidRDefault="00BA7362">
      <w:pPr>
        <w:pStyle w:val="CommentText"/>
      </w:pPr>
      <w:r w:rsidRPr="00BA7362">
        <w:rPr>
          <w:rStyle w:val="CommentReference"/>
          <w:highlight w:val="yellow"/>
        </w:rPr>
        <w:annotationRef/>
      </w:r>
      <w:r w:rsidRPr="00BA7362">
        <w:rPr>
          <w:highlight w:val="yellow"/>
        </w:rPr>
        <w:t xml:space="preserve">Can </w:t>
      </w:r>
      <w:proofErr w:type="spellStart"/>
      <w:r w:rsidRPr="00BA7362">
        <w:rPr>
          <w:highlight w:val="yellow"/>
        </w:rPr>
        <w:t>we</w:t>
      </w:r>
      <w:proofErr w:type="spellEnd"/>
      <w:r w:rsidRPr="00BA7362">
        <w:rPr>
          <w:highlight w:val="yellow"/>
        </w:rPr>
        <w:t xml:space="preserve"> </w:t>
      </w:r>
      <w:proofErr w:type="spellStart"/>
      <w:r w:rsidRPr="00BA7362">
        <w:rPr>
          <w:highlight w:val="yellow"/>
        </w:rPr>
        <w:t>agree</w:t>
      </w:r>
      <w:proofErr w:type="spellEnd"/>
      <w:r w:rsidRPr="00BA7362">
        <w:rPr>
          <w:highlight w:val="yellow"/>
        </w:rPr>
        <w:t xml:space="preserve"> to </w:t>
      </w:r>
      <w:proofErr w:type="spellStart"/>
      <w:r w:rsidRPr="00BA7362">
        <w:rPr>
          <w:highlight w:val="yellow"/>
        </w:rPr>
        <w:t>this</w:t>
      </w:r>
      <w:proofErr w:type="spellEnd"/>
      <w:r w:rsidRPr="00BA7362">
        <w:rPr>
          <w:highlight w:val="yellow"/>
        </w:rPr>
        <w:t> ?</w:t>
      </w:r>
    </w:p>
  </w:comment>
  <w:comment w:id="31" w:author="Tristan Dennis" w:date="2021-11-10T10:52:00Z" w:initials="TD">
    <w:p w14:paraId="0CD3F5C6" w14:textId="45564E4B" w:rsidR="00427BC6" w:rsidRDefault="00427BC6">
      <w:pPr>
        <w:pStyle w:val="CommentText"/>
      </w:pPr>
      <w:r>
        <w:rPr>
          <w:rStyle w:val="CommentReference"/>
        </w:rPr>
        <w:annotationRef/>
      </w:r>
      <w:r>
        <w:t>Ok for me !</w:t>
      </w:r>
    </w:p>
  </w:comment>
  <w:comment w:id="32" w:author="Anastasia Morris" w:date="2021-10-04T13:31:00Z" w:initials="AM">
    <w:p w14:paraId="5C7ABB73" w14:textId="326B0CE8" w:rsidR="00BA7362" w:rsidRDefault="00BA7362">
      <w:pPr>
        <w:pStyle w:val="CommentText"/>
      </w:pPr>
      <w:r>
        <w:rPr>
          <w:rStyle w:val="CommentReference"/>
        </w:rPr>
        <w:annotationRef/>
      </w:r>
      <w:proofErr w:type="spellStart"/>
      <w:r w:rsidRPr="00BA7362">
        <w:rPr>
          <w:highlight w:val="yellow"/>
        </w:rPr>
        <w:t>Would</w:t>
      </w:r>
      <w:proofErr w:type="spellEnd"/>
      <w:r w:rsidRPr="00BA7362">
        <w:rPr>
          <w:highlight w:val="yellow"/>
        </w:rPr>
        <w:t xml:space="preserve"> </w:t>
      </w:r>
      <w:proofErr w:type="spellStart"/>
      <w:r w:rsidRPr="00BA7362">
        <w:rPr>
          <w:highlight w:val="yellow"/>
        </w:rPr>
        <w:t>we</w:t>
      </w:r>
      <w:proofErr w:type="spellEnd"/>
      <w:r w:rsidRPr="00BA7362">
        <w:rPr>
          <w:highlight w:val="yellow"/>
        </w:rPr>
        <w:t xml:space="preserve"> </w:t>
      </w:r>
      <w:proofErr w:type="spellStart"/>
      <w:r w:rsidRPr="00BA7362">
        <w:rPr>
          <w:highlight w:val="yellow"/>
        </w:rPr>
        <w:t>want</w:t>
      </w:r>
      <w:proofErr w:type="spellEnd"/>
      <w:r w:rsidRPr="00BA7362">
        <w:rPr>
          <w:highlight w:val="yellow"/>
        </w:rPr>
        <w:t xml:space="preserve"> to </w:t>
      </w:r>
      <w:proofErr w:type="spellStart"/>
      <w:r w:rsidRPr="00BA7362">
        <w:rPr>
          <w:highlight w:val="yellow"/>
        </w:rPr>
        <w:t>own</w:t>
      </w:r>
      <w:proofErr w:type="spellEnd"/>
      <w:r w:rsidRPr="00BA7362">
        <w:rPr>
          <w:highlight w:val="yellow"/>
        </w:rPr>
        <w:t xml:space="preserve"> all </w:t>
      </w:r>
      <w:proofErr w:type="spellStart"/>
      <w:r w:rsidRPr="00BA7362">
        <w:rPr>
          <w:highlight w:val="yellow"/>
        </w:rPr>
        <w:t>results</w:t>
      </w:r>
      <w:proofErr w:type="spellEnd"/>
      <w:r w:rsidRPr="00BA7362">
        <w:rPr>
          <w:highlight w:val="yellow"/>
        </w:rPr>
        <w:t> ?</w:t>
      </w:r>
    </w:p>
  </w:comment>
  <w:comment w:id="33" w:author="Tristan Dennis" w:date="2021-11-10T10:52:00Z" w:initials="TD">
    <w:p w14:paraId="6D470CEA" w14:textId="4CDA3804" w:rsidR="00427BC6" w:rsidRDefault="00427BC6">
      <w:pPr>
        <w:pStyle w:val="CommentText"/>
      </w:pPr>
      <w:r>
        <w:rPr>
          <w:rStyle w:val="CommentReference"/>
        </w:rPr>
        <w:annotationRef/>
      </w:r>
      <w:r>
        <w:t xml:space="preserve">This </w:t>
      </w:r>
      <w:proofErr w:type="spellStart"/>
      <w:r>
        <w:t>is</w:t>
      </w:r>
      <w:proofErr w:type="spellEnd"/>
      <w:r>
        <w:t xml:space="preserve"> </w:t>
      </w:r>
      <w:proofErr w:type="spellStart"/>
      <w:r>
        <w:t>usually</w:t>
      </w:r>
      <w:proofErr w:type="spellEnd"/>
      <w:r>
        <w:t xml:space="preserve"> an </w:t>
      </w:r>
      <w:proofErr w:type="spellStart"/>
      <w:r>
        <w:t>ongoing</w:t>
      </w:r>
      <w:proofErr w:type="spellEnd"/>
      <w:r>
        <w:t xml:space="preserve"> conversation </w:t>
      </w:r>
      <w:proofErr w:type="spellStart"/>
      <w:r>
        <w:t>between</w:t>
      </w:r>
      <w:proofErr w:type="spellEnd"/>
      <w:r>
        <w:t xml:space="preserve"> us and </w:t>
      </w:r>
      <w:proofErr w:type="spellStart"/>
      <w:r>
        <w:t>them</w:t>
      </w:r>
      <w:proofErr w:type="spellEnd"/>
      <w:r>
        <w:t>. That</w:t>
      </w:r>
      <w:proofErr w:type="gramStart"/>
      <w:r>
        <w:t> ;s</w:t>
      </w:r>
      <w:proofErr w:type="gramEnd"/>
      <w:r>
        <w:t xml:space="preserve"> fine.</w:t>
      </w:r>
    </w:p>
  </w:comment>
  <w:comment w:id="34" w:author="Anastasia Morris" w:date="2021-10-04T13:38:00Z" w:initials="AM">
    <w:p w14:paraId="24D9C1D1" w14:textId="41AAE32B" w:rsidR="00BA7362" w:rsidRDefault="00BA7362">
      <w:pPr>
        <w:pStyle w:val="CommentText"/>
      </w:pPr>
      <w:r>
        <w:rPr>
          <w:rStyle w:val="CommentReference"/>
        </w:rPr>
        <w:annotationRef/>
      </w:r>
      <w:proofErr w:type="spellStart"/>
      <w:r>
        <w:t>Should</w:t>
      </w:r>
      <w:proofErr w:type="spellEnd"/>
      <w:r>
        <w:t xml:space="preserve"> </w:t>
      </w:r>
      <w:proofErr w:type="spellStart"/>
      <w:r>
        <w:t>this</w:t>
      </w:r>
      <w:proofErr w:type="spellEnd"/>
      <w:r>
        <w:t xml:space="preserve"> clause not </w:t>
      </w:r>
      <w:proofErr w:type="spellStart"/>
      <w:r>
        <w:t>be</w:t>
      </w:r>
      <w:proofErr w:type="spellEnd"/>
      <w:r>
        <w:t xml:space="preserve"> </w:t>
      </w:r>
      <w:proofErr w:type="spellStart"/>
      <w:r>
        <w:t>reci</w:t>
      </w:r>
      <w:r w:rsidR="00064F8F">
        <w:t>procal</w:t>
      </w:r>
      <w:proofErr w:type="spellEnd"/>
      <w:r>
        <w:t xml:space="preserve"> if </w:t>
      </w:r>
      <w:proofErr w:type="spellStart"/>
      <w:r>
        <w:t>we</w:t>
      </w:r>
      <w:proofErr w:type="spellEnd"/>
      <w:r>
        <w:t xml:space="preserve"> are sharing </w:t>
      </w:r>
      <w:proofErr w:type="spellStart"/>
      <w:r>
        <w:t>results</w:t>
      </w:r>
      <w:proofErr w:type="spellEnd"/>
      <w:r>
        <w:t xml:space="preserve"> </w:t>
      </w:r>
      <w:proofErr w:type="spellStart"/>
      <w:r>
        <w:t>with</w:t>
      </w:r>
      <w:proofErr w:type="spellEnd"/>
      <w:r>
        <w:t xml:space="preserve"> </w:t>
      </w:r>
      <w:proofErr w:type="spellStart"/>
      <w:r>
        <w:t>you</w:t>
      </w:r>
      <w:proofErr w:type="spellEnd"/>
      <w:r>
        <w:t> ?</w:t>
      </w:r>
    </w:p>
  </w:comment>
  <w:comment w:id="35" w:author="Tristan Dennis" w:date="2021-11-10T10:53:00Z" w:initials="TD">
    <w:p w14:paraId="2BC8195A" w14:textId="6EB42946" w:rsidR="00427BC6" w:rsidRDefault="00427BC6">
      <w:pPr>
        <w:pStyle w:val="CommentText"/>
      </w:pPr>
      <w:r>
        <w:rPr>
          <w:rStyle w:val="CommentReference"/>
        </w:rPr>
        <w:annotationRef/>
      </w:r>
      <w:r>
        <w:t>Fine by me</w:t>
      </w:r>
    </w:p>
  </w:comment>
  <w:comment w:id="48" w:author="Anastasia Morris" w:date="2021-10-04T13:32:00Z" w:initials="AM">
    <w:p w14:paraId="716D796B" w14:textId="5E91675C" w:rsidR="00BA7362" w:rsidRDefault="00BA7362">
      <w:pPr>
        <w:pStyle w:val="CommentText"/>
      </w:pPr>
      <w:r w:rsidRPr="00BA7362">
        <w:rPr>
          <w:rStyle w:val="CommentReference"/>
          <w:highlight w:val="yellow"/>
        </w:rPr>
        <w:annotationRef/>
      </w:r>
      <w:r w:rsidRPr="00BA7362">
        <w:rPr>
          <w:highlight w:val="yellow"/>
        </w:rPr>
        <w:t xml:space="preserve">Are </w:t>
      </w:r>
      <w:proofErr w:type="spellStart"/>
      <w:r w:rsidRPr="00BA7362">
        <w:rPr>
          <w:highlight w:val="yellow"/>
        </w:rPr>
        <w:t>you</w:t>
      </w:r>
      <w:proofErr w:type="spellEnd"/>
      <w:r w:rsidRPr="00BA7362">
        <w:rPr>
          <w:highlight w:val="yellow"/>
        </w:rPr>
        <w:t xml:space="preserve"> happy to </w:t>
      </w:r>
      <w:proofErr w:type="spellStart"/>
      <w:r w:rsidRPr="00BA7362">
        <w:rPr>
          <w:highlight w:val="yellow"/>
        </w:rPr>
        <w:t>agree</w:t>
      </w:r>
      <w:proofErr w:type="spellEnd"/>
      <w:r w:rsidRPr="00BA7362">
        <w:rPr>
          <w:highlight w:val="yellow"/>
        </w:rPr>
        <w:t xml:space="preserve"> to </w:t>
      </w:r>
      <w:proofErr w:type="spellStart"/>
      <w:r w:rsidRPr="00BA7362">
        <w:rPr>
          <w:highlight w:val="yellow"/>
        </w:rPr>
        <w:t>this</w:t>
      </w:r>
      <w:proofErr w:type="spellEnd"/>
      <w:r w:rsidRPr="00BA7362">
        <w:rPr>
          <w:highlight w:val="yellow"/>
        </w:rPr>
        <w:t> ?</w:t>
      </w:r>
    </w:p>
  </w:comment>
  <w:comment w:id="49" w:author="Tristan Dennis" w:date="2021-11-10T10:49:00Z" w:initials="TD">
    <w:p w14:paraId="3084104F" w14:textId="19384231" w:rsidR="00427BC6" w:rsidRDefault="00427BC6">
      <w:pPr>
        <w:pStyle w:val="CommentText"/>
      </w:pPr>
      <w:r>
        <w:rPr>
          <w:rStyle w:val="CommentReference"/>
        </w:rPr>
        <w:annotationRef/>
      </w:r>
      <w:r>
        <w:t>Ok for me !</w:t>
      </w:r>
    </w:p>
  </w:comment>
  <w:comment w:id="60" w:author="Müller, Gernot" w:date="2021-03-18T17:01:00Z" w:initials="MG">
    <w:p w14:paraId="2D6EE590" w14:textId="7802D9DF" w:rsidR="009D44B4" w:rsidRPr="009B4106" w:rsidRDefault="009D44B4">
      <w:pPr>
        <w:pStyle w:val="CommentText"/>
        <w:rPr>
          <w:lang w:val="en-GB"/>
        </w:rPr>
      </w:pPr>
      <w:r>
        <w:rPr>
          <w:rStyle w:val="CommentReference"/>
        </w:rPr>
        <w:annotationRef/>
      </w:r>
      <w:r w:rsidRPr="009B4106">
        <w:rPr>
          <w:lang w:val="en-GB"/>
        </w:rPr>
        <w:t>Again, we do not speak French and one of the versions MUST prevail. CNRF prefers French, we prefer German. It would be just and fair to agree to the english version as the decisive one.</w:t>
      </w:r>
    </w:p>
  </w:comment>
  <w:comment w:id="61" w:author="Anastasia Morris" w:date="2021-10-04T13:34:00Z" w:initials="AM">
    <w:p w14:paraId="779DE20E" w14:textId="5A0E2C0E" w:rsidR="00BA7362" w:rsidRDefault="00BA7362">
      <w:pPr>
        <w:pStyle w:val="CommentText"/>
      </w:pPr>
      <w:r>
        <w:rPr>
          <w:rStyle w:val="CommentReference"/>
        </w:rPr>
        <w:annotationRef/>
      </w:r>
      <w:r w:rsidRPr="00BA7362">
        <w:rPr>
          <w:highlight w:val="yellow"/>
        </w:rPr>
        <w:t xml:space="preserve">Are </w:t>
      </w:r>
      <w:proofErr w:type="spellStart"/>
      <w:r w:rsidRPr="00BA7362">
        <w:rPr>
          <w:highlight w:val="yellow"/>
        </w:rPr>
        <w:t>you</w:t>
      </w:r>
      <w:proofErr w:type="spellEnd"/>
      <w:r w:rsidRPr="00BA7362">
        <w:rPr>
          <w:highlight w:val="yellow"/>
        </w:rPr>
        <w:t xml:space="preserve"> happy to </w:t>
      </w:r>
      <w:proofErr w:type="spellStart"/>
      <w:r w:rsidRPr="00BA7362">
        <w:rPr>
          <w:highlight w:val="yellow"/>
        </w:rPr>
        <w:t>take</w:t>
      </w:r>
      <w:proofErr w:type="spellEnd"/>
      <w:r w:rsidRPr="00BA7362">
        <w:rPr>
          <w:highlight w:val="yellow"/>
        </w:rPr>
        <w:t xml:space="preserve"> </w:t>
      </w:r>
      <w:proofErr w:type="spellStart"/>
      <w:r w:rsidRPr="00BA7362">
        <w:rPr>
          <w:highlight w:val="yellow"/>
        </w:rPr>
        <w:t>this</w:t>
      </w:r>
      <w:proofErr w:type="spellEnd"/>
      <w:r w:rsidRPr="00BA7362">
        <w:rPr>
          <w:highlight w:val="yellow"/>
        </w:rPr>
        <w:t xml:space="preserve"> </w:t>
      </w:r>
      <w:proofErr w:type="spellStart"/>
      <w:r w:rsidRPr="00BA7362">
        <w:rPr>
          <w:highlight w:val="yellow"/>
        </w:rPr>
        <w:t>risk</w:t>
      </w:r>
      <w:proofErr w:type="spellEnd"/>
      <w:r w:rsidRPr="00BA7362">
        <w:rPr>
          <w:highlight w:val="yellow"/>
        </w:rPr>
        <w:t xml:space="preserve"> or do </w:t>
      </w:r>
      <w:proofErr w:type="spellStart"/>
      <w:r w:rsidRPr="00BA7362">
        <w:rPr>
          <w:highlight w:val="yellow"/>
        </w:rPr>
        <w:t>you</w:t>
      </w:r>
      <w:proofErr w:type="spellEnd"/>
      <w:r w:rsidRPr="00BA7362">
        <w:rPr>
          <w:highlight w:val="yellow"/>
        </w:rPr>
        <w:t xml:space="preserve"> </w:t>
      </w:r>
      <w:proofErr w:type="spellStart"/>
      <w:r w:rsidRPr="00BA7362">
        <w:rPr>
          <w:highlight w:val="yellow"/>
        </w:rPr>
        <w:t>want</w:t>
      </w:r>
      <w:proofErr w:type="spellEnd"/>
      <w:r w:rsidRPr="00BA7362">
        <w:rPr>
          <w:highlight w:val="yellow"/>
        </w:rPr>
        <w:t xml:space="preserve"> to </w:t>
      </w:r>
      <w:proofErr w:type="spellStart"/>
      <w:r w:rsidRPr="00BA7362">
        <w:rPr>
          <w:highlight w:val="yellow"/>
        </w:rPr>
        <w:t>get</w:t>
      </w:r>
      <w:proofErr w:type="spellEnd"/>
      <w:r w:rsidRPr="00BA7362">
        <w:rPr>
          <w:highlight w:val="yellow"/>
        </w:rPr>
        <w:t xml:space="preserve"> </w:t>
      </w:r>
      <w:proofErr w:type="spellStart"/>
      <w:r w:rsidRPr="00BA7362">
        <w:rPr>
          <w:highlight w:val="yellow"/>
        </w:rPr>
        <w:t>it</w:t>
      </w:r>
      <w:proofErr w:type="spellEnd"/>
      <w:r w:rsidRPr="00BA7362">
        <w:rPr>
          <w:highlight w:val="yellow"/>
        </w:rPr>
        <w:t xml:space="preserve"> </w:t>
      </w:r>
      <w:proofErr w:type="spellStart"/>
      <w:r w:rsidRPr="00BA7362">
        <w:rPr>
          <w:highlight w:val="yellow"/>
        </w:rPr>
        <w:t>translated</w:t>
      </w:r>
      <w:proofErr w:type="spellEnd"/>
      <w:r w:rsidRPr="00BA7362">
        <w:rPr>
          <w:highlight w:val="yellow"/>
        </w:rPr>
        <w:t> ?</w:t>
      </w:r>
    </w:p>
  </w:comment>
  <w:comment w:id="62" w:author="Tristan Dennis" w:date="2021-11-10T10:54:00Z" w:initials="TD">
    <w:p w14:paraId="789BA1A2" w14:textId="31BD3230" w:rsidR="00427BC6" w:rsidRDefault="00427BC6">
      <w:pPr>
        <w:pStyle w:val="CommentText"/>
      </w:pPr>
      <w:r>
        <w:rPr>
          <w:rStyle w:val="CommentReference"/>
        </w:rPr>
        <w:annotationRef/>
      </w:r>
      <w:proofErr w:type="spellStart"/>
      <w:r>
        <w:t>Risk</w:t>
      </w:r>
      <w:proofErr w:type="spellEnd"/>
      <w:r>
        <w:t xml:space="preserve"> </w:t>
      </w:r>
      <w:proofErr w:type="spellStart"/>
      <w:r>
        <w:t>is</w:t>
      </w:r>
      <w:proofErr w:type="spellEnd"/>
      <w:r>
        <w:t xml:space="preserve"> ok for me.</w:t>
      </w:r>
    </w:p>
  </w:comment>
  <w:comment w:id="63" w:author="Müller, Gernot" w:date="2021-03-18T17:03:00Z" w:initials="MG">
    <w:p w14:paraId="206D29BD" w14:textId="58895DCA" w:rsidR="009D44B4" w:rsidRPr="009B4106" w:rsidRDefault="009D44B4">
      <w:pPr>
        <w:pStyle w:val="CommentText"/>
        <w:rPr>
          <w:lang w:val="en-GB"/>
        </w:rPr>
      </w:pPr>
      <w:r>
        <w:rPr>
          <w:rStyle w:val="CommentReference"/>
        </w:rPr>
        <w:annotationRef/>
      </w:r>
      <w:r w:rsidRPr="009B4106">
        <w:rPr>
          <w:lang w:val="en-GB"/>
        </w:rPr>
        <w:t>We offered a fair compromise with remainng silent. The original wording was simpley re-added. As alternative to remain silent we could also go for the « law of the defending party » please see our suggestion</w:t>
      </w:r>
    </w:p>
  </w:comment>
  <w:comment w:id="64" w:author="Anastasia Morris" w:date="2021-10-04T13:33:00Z" w:initials="AM">
    <w:p w14:paraId="67C1100F" w14:textId="0C0E6208" w:rsidR="00BA7362" w:rsidRDefault="00BA7362">
      <w:pPr>
        <w:pStyle w:val="CommentText"/>
      </w:pPr>
      <w:r>
        <w:rPr>
          <w:rStyle w:val="CommentReference"/>
        </w:rPr>
        <w:annotationRef/>
      </w:r>
      <w:proofErr w:type="spellStart"/>
      <w:r>
        <w:t>We</w:t>
      </w:r>
      <w:proofErr w:type="spellEnd"/>
      <w:r>
        <w:t xml:space="preserve"> </w:t>
      </w:r>
      <w:proofErr w:type="spellStart"/>
      <w:r>
        <w:t>would</w:t>
      </w:r>
      <w:proofErr w:type="spellEnd"/>
      <w:r>
        <w:t xml:space="preserve"> </w:t>
      </w:r>
      <w:proofErr w:type="spellStart"/>
      <w:r>
        <w:t>prefer</w:t>
      </w:r>
      <w:proofErr w:type="spellEnd"/>
      <w:r>
        <w:t xml:space="preserve"> not to go silent- happy to go </w:t>
      </w:r>
      <w:proofErr w:type="spellStart"/>
      <w:r>
        <w:t>with</w:t>
      </w:r>
      <w:proofErr w:type="spellEnd"/>
      <w:r>
        <w:t xml:space="preserve"> the </w:t>
      </w:r>
      <w:proofErr w:type="spellStart"/>
      <w:r>
        <w:t>laws</w:t>
      </w:r>
      <w:proofErr w:type="spellEnd"/>
      <w:r>
        <w:t xml:space="preserve"> of France ?</w:t>
      </w:r>
    </w:p>
  </w:comment>
  <w:comment w:id="65" w:author="Tristan Dennis" w:date="2021-11-10T10:53:00Z" w:initials="TD">
    <w:p w14:paraId="05122B0B" w14:textId="261BA1F6" w:rsidR="00427BC6" w:rsidRDefault="00427BC6">
      <w:pPr>
        <w:pStyle w:val="CommentText"/>
      </w:pPr>
      <w:r>
        <w:rPr>
          <w:rStyle w:val="CommentReference"/>
        </w:rPr>
        <w:annotationRef/>
      </w:r>
      <w:r>
        <w:rPr>
          <w:rStyle w:val="CommentReference"/>
        </w:rPr>
        <w:t xml:space="preserve">I </w:t>
      </w:r>
      <w:proofErr w:type="spellStart"/>
      <w:r>
        <w:rPr>
          <w:rStyle w:val="CommentReference"/>
        </w:rPr>
        <w:t>don’t</w:t>
      </w:r>
      <w:proofErr w:type="spellEnd"/>
      <w:r>
        <w:rPr>
          <w:rStyle w:val="CommentReference"/>
        </w:rPr>
        <w:t xml:space="preserve"> know. I </w:t>
      </w:r>
      <w:proofErr w:type="spellStart"/>
      <w:r>
        <w:rPr>
          <w:rStyle w:val="CommentReference"/>
        </w:rPr>
        <w:t>don’t</w:t>
      </w:r>
      <w:proofErr w:type="spellEnd"/>
      <w:r>
        <w:rPr>
          <w:rStyle w:val="CommentReference"/>
        </w:rPr>
        <w:t xml:space="preserve"> </w:t>
      </w:r>
      <w:proofErr w:type="spellStart"/>
      <w:r>
        <w:rPr>
          <w:rStyle w:val="CommentReference"/>
        </w:rPr>
        <w:t>see</w:t>
      </w:r>
      <w:proofErr w:type="spellEnd"/>
      <w:r>
        <w:rPr>
          <w:rStyle w:val="CommentReference"/>
        </w:rPr>
        <w:t xml:space="preserve"> how </w:t>
      </w:r>
      <w:proofErr w:type="spellStart"/>
      <w:r>
        <w:rPr>
          <w:rStyle w:val="CommentReference"/>
        </w:rPr>
        <w:t>Laws</w:t>
      </w:r>
      <w:proofErr w:type="spellEnd"/>
      <w:r>
        <w:rPr>
          <w:rStyle w:val="CommentReference"/>
        </w:rPr>
        <w:t xml:space="preserve"> of France </w:t>
      </w:r>
      <w:proofErr w:type="spellStart"/>
      <w:r>
        <w:rPr>
          <w:rStyle w:val="CommentReference"/>
        </w:rPr>
        <w:t>makes</w:t>
      </w:r>
      <w:proofErr w:type="spellEnd"/>
      <w:r>
        <w:rPr>
          <w:rStyle w:val="CommentReference"/>
        </w:rPr>
        <w:t xml:space="preserve"> </w:t>
      </w:r>
      <w:proofErr w:type="spellStart"/>
      <w:r>
        <w:rPr>
          <w:rStyle w:val="CommentReference"/>
        </w:rPr>
        <w:t>sense</w:t>
      </w:r>
      <w:proofErr w:type="spellEnd"/>
      <w:r>
        <w:rPr>
          <w:rStyle w:val="CommentReference"/>
        </w:rPr>
        <w:t xml:space="preserve"> as </w:t>
      </w:r>
      <w:proofErr w:type="spellStart"/>
      <w:r>
        <w:rPr>
          <w:rStyle w:val="CommentReference"/>
        </w:rPr>
        <w:t>we</w:t>
      </w:r>
      <w:proofErr w:type="spellEnd"/>
      <w:r>
        <w:rPr>
          <w:rStyle w:val="CommentReference"/>
        </w:rPr>
        <w:t xml:space="preserve"> are </w:t>
      </w:r>
      <w:proofErr w:type="spellStart"/>
      <w:r>
        <w:rPr>
          <w:rStyle w:val="CommentReference"/>
        </w:rPr>
        <w:t>working</w:t>
      </w:r>
      <w:proofErr w:type="spellEnd"/>
      <w:r>
        <w:rPr>
          <w:rStyle w:val="CommentReference"/>
        </w:rPr>
        <w:t xml:space="preserve"> </w:t>
      </w:r>
      <w:proofErr w:type="spellStart"/>
      <w:r>
        <w:rPr>
          <w:rStyle w:val="CommentReference"/>
        </w:rPr>
        <w:t>between</w:t>
      </w:r>
      <w:proofErr w:type="spellEnd"/>
      <w:r>
        <w:rPr>
          <w:rStyle w:val="CommentReference"/>
        </w:rPr>
        <w:t xml:space="preserve"> UK and Burkina. </w:t>
      </w:r>
      <w:proofErr w:type="spellStart"/>
      <w:r>
        <w:rPr>
          <w:rStyle w:val="CommentReference"/>
        </w:rPr>
        <w:t>Either</w:t>
      </w:r>
      <w:proofErr w:type="spellEnd"/>
      <w:r>
        <w:rPr>
          <w:rStyle w:val="CommentReference"/>
        </w:rPr>
        <w:t xml:space="preserve"> </w:t>
      </w:r>
      <w:proofErr w:type="spellStart"/>
      <w:r>
        <w:rPr>
          <w:rStyle w:val="CommentReference"/>
        </w:rPr>
        <w:t>would</w:t>
      </w:r>
      <w:proofErr w:type="spellEnd"/>
      <w:r>
        <w:rPr>
          <w:rStyle w:val="CommentReference"/>
        </w:rPr>
        <w:t xml:space="preserve"> </w:t>
      </w:r>
      <w:proofErr w:type="spellStart"/>
      <w:r>
        <w:rPr>
          <w:rStyle w:val="CommentReference"/>
        </w:rPr>
        <w:t>be</w:t>
      </w:r>
      <w:proofErr w:type="spellEnd"/>
      <w:r>
        <w:rPr>
          <w:rStyle w:val="CommentReference"/>
        </w:rPr>
        <w:t xml:space="preserve"> ok.</w:t>
      </w:r>
    </w:p>
  </w:comment>
  <w:comment w:id="66" w:author="Müller, Gernot" w:date="2021-03-18T17:06:00Z" w:initials="MG">
    <w:p w14:paraId="38A83EF8" w14:textId="6CE6CEB7" w:rsidR="009D44B4" w:rsidRDefault="009D44B4">
      <w:pPr>
        <w:pStyle w:val="CommentText"/>
      </w:pPr>
      <w:r>
        <w:rPr>
          <w:rStyle w:val="CommentReference"/>
        </w:rPr>
        <w:annotationRef/>
      </w:r>
      <w:proofErr w:type="spellStart"/>
      <w:r>
        <w:t>See</w:t>
      </w:r>
      <w:proofErr w:type="spellEnd"/>
      <w:r>
        <w:t xml:space="preserve"> </w:t>
      </w:r>
      <w:proofErr w:type="spellStart"/>
      <w:r>
        <w:t>above</w:t>
      </w:r>
      <w:proofErr w:type="spellEnd"/>
    </w:p>
  </w:comment>
  <w:comment w:id="67" w:author="Anastasia Morris" w:date="2021-10-04T13:34:00Z" w:initials="AM">
    <w:p w14:paraId="1ED38E19" w14:textId="3D1C094F" w:rsidR="00BA7362" w:rsidRDefault="00BA7362">
      <w:pPr>
        <w:pStyle w:val="CommentText"/>
      </w:pPr>
      <w:r>
        <w:rPr>
          <w:rStyle w:val="CommentReference"/>
        </w:rPr>
        <w:annotationRef/>
      </w:r>
      <w:r>
        <w:t xml:space="preserve">As </w:t>
      </w:r>
      <w:proofErr w:type="spellStart"/>
      <w:r>
        <w:t>above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B35D92" w15:done="0"/>
  <w15:commentEx w15:paraId="0CD3F5C6" w15:paraIdParent="07B35D92" w15:done="0"/>
  <w15:commentEx w15:paraId="5C7ABB73" w15:done="0"/>
  <w15:commentEx w15:paraId="6D470CEA" w15:paraIdParent="5C7ABB73" w15:done="0"/>
  <w15:commentEx w15:paraId="24D9C1D1" w15:done="0"/>
  <w15:commentEx w15:paraId="2BC8195A" w15:paraIdParent="24D9C1D1" w15:done="0"/>
  <w15:commentEx w15:paraId="716D796B" w15:done="0"/>
  <w15:commentEx w15:paraId="3084104F" w15:paraIdParent="716D796B" w15:done="0"/>
  <w15:commentEx w15:paraId="2D6EE590" w15:done="0"/>
  <w15:commentEx w15:paraId="779DE20E" w15:paraIdParent="2D6EE590" w15:done="0"/>
  <w15:commentEx w15:paraId="789BA1A2" w15:paraIdParent="2D6EE590" w15:done="0"/>
  <w15:commentEx w15:paraId="206D29BD" w15:done="0"/>
  <w15:commentEx w15:paraId="67C1100F" w15:paraIdParent="206D29BD" w15:done="0"/>
  <w15:commentEx w15:paraId="05122B0B" w15:paraIdParent="206D29BD" w15:done="0"/>
  <w15:commentEx w15:paraId="38A83EF8" w15:done="0"/>
  <w15:commentEx w15:paraId="1ED38E19" w15:paraIdParent="38A83E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821A" w16cex:dateUtc="2021-10-04T12:37:00Z"/>
  <w16cex:commentExtensible w16cex:durableId="253622E9" w16cex:dateUtc="2021-11-10T10:52:00Z"/>
  <w16cex:commentExtensible w16cex:durableId="2505809C" w16cex:dateUtc="2021-10-04T12:31:00Z"/>
  <w16cex:commentExtensible w16cex:durableId="253622FD" w16cex:dateUtc="2021-11-10T10:52:00Z"/>
  <w16cex:commentExtensible w16cex:durableId="2505823E" w16cex:dateUtc="2021-10-04T12:38:00Z"/>
  <w16cex:commentExtensible w16cex:durableId="25362313" w16cex:dateUtc="2021-11-10T10:53:00Z"/>
  <w16cex:commentExtensible w16cex:durableId="250580E5" w16cex:dateUtc="2021-10-04T12:32:00Z"/>
  <w16cex:commentExtensible w16cex:durableId="25362229" w16cex:dateUtc="2021-11-10T10:49:00Z"/>
  <w16cex:commentExtensible w16cex:durableId="23FE05FA" w16cex:dateUtc="2021-03-18T17:01:00Z"/>
  <w16cex:commentExtensible w16cex:durableId="25058173" w16cex:dateUtc="2021-10-04T12:34:00Z"/>
  <w16cex:commentExtensible w16cex:durableId="25362362" w16cex:dateUtc="2021-11-10T10:54:00Z"/>
  <w16cex:commentExtensible w16cex:durableId="23FE0656" w16cex:dateUtc="2021-03-18T17:03:00Z"/>
  <w16cex:commentExtensible w16cex:durableId="25058135" w16cex:dateUtc="2021-10-04T12:33:00Z"/>
  <w16cex:commentExtensible w16cex:durableId="2536233F" w16cex:dateUtc="2021-11-10T10:53:00Z"/>
  <w16cex:commentExtensible w16cex:durableId="23FE0707" w16cex:dateUtc="2021-03-18T17:06:00Z"/>
  <w16cex:commentExtensible w16cex:durableId="25058149" w16cex:dateUtc="2021-10-04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B35D92" w16cid:durableId="2505821A"/>
  <w16cid:commentId w16cid:paraId="0CD3F5C6" w16cid:durableId="253622E9"/>
  <w16cid:commentId w16cid:paraId="5C7ABB73" w16cid:durableId="2505809C"/>
  <w16cid:commentId w16cid:paraId="6D470CEA" w16cid:durableId="253622FD"/>
  <w16cid:commentId w16cid:paraId="24D9C1D1" w16cid:durableId="2505823E"/>
  <w16cid:commentId w16cid:paraId="2BC8195A" w16cid:durableId="25362313"/>
  <w16cid:commentId w16cid:paraId="716D796B" w16cid:durableId="250580E5"/>
  <w16cid:commentId w16cid:paraId="3084104F" w16cid:durableId="25362229"/>
  <w16cid:commentId w16cid:paraId="2D6EE590" w16cid:durableId="23FE05FA"/>
  <w16cid:commentId w16cid:paraId="779DE20E" w16cid:durableId="25058173"/>
  <w16cid:commentId w16cid:paraId="789BA1A2" w16cid:durableId="25362362"/>
  <w16cid:commentId w16cid:paraId="206D29BD" w16cid:durableId="23FE0656"/>
  <w16cid:commentId w16cid:paraId="67C1100F" w16cid:durableId="25058135"/>
  <w16cid:commentId w16cid:paraId="05122B0B" w16cid:durableId="2536233F"/>
  <w16cid:commentId w16cid:paraId="38A83EF8" w16cid:durableId="23FE0707"/>
  <w16cid:commentId w16cid:paraId="1ED38E19" w16cid:durableId="250581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EBF21" w14:textId="77777777" w:rsidR="00914F1F" w:rsidRDefault="00914F1F" w:rsidP="00D27D6D">
      <w:r>
        <w:separator/>
      </w:r>
    </w:p>
  </w:endnote>
  <w:endnote w:type="continuationSeparator" w:id="0">
    <w:p w14:paraId="44C9BDB0" w14:textId="77777777" w:rsidR="00914F1F" w:rsidRDefault="00914F1F" w:rsidP="00D27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044102"/>
      <w:docPartObj>
        <w:docPartGallery w:val="Page Numbers (Bottom of Page)"/>
        <w:docPartUnique/>
      </w:docPartObj>
    </w:sdtPr>
    <w:sdtEndPr/>
    <w:sdtContent>
      <w:p w14:paraId="65CCF586" w14:textId="658E7816" w:rsidR="009D44B4" w:rsidRDefault="009D44B4">
        <w:pPr>
          <w:pStyle w:val="Footer"/>
          <w:jc w:val="right"/>
        </w:pPr>
        <w:r>
          <w:fldChar w:fldCharType="begin"/>
        </w:r>
        <w:r>
          <w:instrText>PAGE   \* MERGEFORMAT</w:instrText>
        </w:r>
        <w:r>
          <w:fldChar w:fldCharType="separate"/>
        </w:r>
        <w:r>
          <w:t>2</w:t>
        </w:r>
        <w:r>
          <w:fldChar w:fldCharType="end"/>
        </w:r>
      </w:p>
    </w:sdtContent>
  </w:sdt>
  <w:p w14:paraId="7FF33F57" w14:textId="7E7EE966" w:rsidR="009D44B4" w:rsidRDefault="009D44B4" w:rsidP="00B24E1C">
    <w:pPr>
      <w:pStyle w:val="FooterOdd"/>
      <w:tabs>
        <w:tab w:val="right" w:pos="141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138D3" w14:textId="77777777" w:rsidR="00914F1F" w:rsidRDefault="00914F1F" w:rsidP="00D27D6D">
      <w:r>
        <w:separator/>
      </w:r>
    </w:p>
  </w:footnote>
  <w:footnote w:type="continuationSeparator" w:id="0">
    <w:p w14:paraId="43F26CE3" w14:textId="77777777" w:rsidR="00914F1F" w:rsidRDefault="00914F1F" w:rsidP="00D27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B244" w14:textId="0E646E1E" w:rsidR="009D44B4" w:rsidRDefault="009D44B4" w:rsidP="00F0090D">
    <w:pPr>
      <w:pStyle w:val="Header"/>
    </w:pPr>
  </w:p>
  <w:tbl>
    <w:tblPr>
      <w:tblW w:w="5469" w:type="pct"/>
      <w:jc w:val="center"/>
      <w:tblCellMar>
        <w:left w:w="10" w:type="dxa"/>
        <w:right w:w="10" w:type="dxa"/>
      </w:tblCellMar>
      <w:tblLook w:val="04A0" w:firstRow="1" w:lastRow="0" w:firstColumn="1" w:lastColumn="0" w:noHBand="0" w:noVBand="1"/>
    </w:tblPr>
    <w:tblGrid>
      <w:gridCol w:w="2922"/>
      <w:gridCol w:w="4151"/>
      <w:gridCol w:w="1806"/>
      <w:gridCol w:w="1964"/>
    </w:tblGrid>
    <w:tr w:rsidR="009D44B4" w:rsidRPr="00A55FAA" w14:paraId="33C53B76" w14:textId="77777777" w:rsidTr="002D224F">
      <w:trPr>
        <w:cantSplit/>
        <w:trHeight w:val="277"/>
        <w:jc w:val="center"/>
      </w:trPr>
      <w:tc>
        <w:tcPr>
          <w:tcW w:w="72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23B5806" w14:textId="77777777" w:rsidR="009D44B4" w:rsidRPr="00A55FAA" w:rsidRDefault="009D44B4" w:rsidP="005F658E">
          <w:pPr>
            <w:suppressAutoHyphens/>
            <w:autoSpaceDN w:val="0"/>
            <w:jc w:val="center"/>
            <w:textAlignment w:val="baseline"/>
            <w:rPr>
              <w:rFonts w:ascii="Garamond" w:hAnsi="Garamond"/>
              <w:sz w:val="22"/>
              <w:szCs w:val="20"/>
              <w:lang w:eastAsia="en-US"/>
            </w:rPr>
          </w:pPr>
          <w:r w:rsidRPr="00A55FAA">
            <w:rPr>
              <w:bCs/>
              <w:i/>
              <w:sz w:val="22"/>
              <w:lang w:eastAsia="en-US"/>
            </w:rPr>
            <w:t>Centre National de Formation et de Recherche sur le paludisme (CNRFP)</w:t>
          </w:r>
        </w:p>
      </w:tc>
      <w:tc>
        <w:tcPr>
          <w:tcW w:w="181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9AC9A6C" w14:textId="77777777" w:rsidR="009D44B4" w:rsidRPr="00A55FAA" w:rsidRDefault="009D44B4" w:rsidP="005F658E">
          <w:pPr>
            <w:suppressAutoHyphens/>
            <w:autoSpaceDN w:val="0"/>
            <w:jc w:val="center"/>
            <w:textAlignment w:val="baseline"/>
            <w:rPr>
              <w:rFonts w:eastAsia="Calibri"/>
              <w:u w:val="single"/>
              <w:lang w:eastAsia="zh-CN"/>
            </w:rPr>
          </w:pPr>
          <w:r w:rsidRPr="00A55FAA">
            <w:rPr>
              <w:rFonts w:eastAsia="Calibri"/>
              <w:u w:val="single"/>
              <w:lang w:eastAsia="zh-CN"/>
            </w:rPr>
            <w:t>Approbation</w:t>
          </w:r>
        </w:p>
        <w:p w14:paraId="2DACFC93" w14:textId="2FA671CE" w:rsidR="009D44B4" w:rsidRPr="00A55FAA" w:rsidRDefault="009D44B4" w:rsidP="005F658E">
          <w:pPr>
            <w:suppressAutoHyphens/>
            <w:autoSpaceDN w:val="0"/>
            <w:jc w:val="center"/>
            <w:textAlignment w:val="baseline"/>
            <w:rPr>
              <w:lang w:val="en-GB" w:eastAsia="zh-CN"/>
            </w:rPr>
          </w:pPr>
          <w:r w:rsidRPr="00FA51F0">
            <w:rPr>
              <w:rFonts w:eastAsia="Calibri"/>
              <w:b/>
              <w:bCs/>
              <w:color w:val="C00000"/>
            </w:rPr>
            <w:t>08/04/2020 par SDE</w:t>
          </w:r>
        </w:p>
      </w:tc>
      <w:tc>
        <w:tcPr>
          <w:tcW w:w="1984"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60626DFD" w14:textId="77777777" w:rsidR="009D44B4" w:rsidRPr="00A55FAA" w:rsidRDefault="009D44B4" w:rsidP="005F658E">
          <w:pPr>
            <w:suppressAutoHyphens/>
            <w:autoSpaceDN w:val="0"/>
            <w:jc w:val="center"/>
            <w:textAlignment w:val="baseline"/>
            <w:rPr>
              <w:rFonts w:eastAsia="Calibri"/>
              <w:u w:val="single"/>
              <w:lang w:eastAsia="zh-CN"/>
            </w:rPr>
          </w:pPr>
          <w:r w:rsidRPr="00A55FAA">
            <w:rPr>
              <w:rFonts w:eastAsia="Calibri"/>
              <w:u w:val="single"/>
              <w:lang w:eastAsia="zh-CN"/>
            </w:rPr>
            <w:t>Entrée en vigueur</w:t>
          </w:r>
        </w:p>
        <w:p w14:paraId="3B2273E7" w14:textId="0CB56816" w:rsidR="009D44B4" w:rsidRPr="00A55FAA" w:rsidRDefault="009D44B4" w:rsidP="005F658E">
          <w:pPr>
            <w:suppressAutoHyphens/>
            <w:autoSpaceDN w:val="0"/>
            <w:jc w:val="center"/>
            <w:textAlignment w:val="baseline"/>
            <w:rPr>
              <w:lang w:val="en-GB" w:eastAsia="zh-CN"/>
            </w:rPr>
          </w:pPr>
          <w:r>
            <w:rPr>
              <w:rFonts w:eastAsia="Calibri"/>
              <w:b/>
              <w:bCs/>
              <w:color w:val="C00000"/>
            </w:rPr>
            <w:t>09/04/2020</w:t>
          </w:r>
        </w:p>
      </w:tc>
    </w:tr>
    <w:tr w:rsidR="009D44B4" w:rsidRPr="00A55FAA" w14:paraId="063794D9" w14:textId="77777777" w:rsidTr="002D224F">
      <w:trPr>
        <w:cantSplit/>
        <w:trHeight w:val="277"/>
        <w:jc w:val="center"/>
      </w:trPr>
      <w:tc>
        <w:tcPr>
          <w:tcW w:w="720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086EFD7" w14:textId="341B315C" w:rsidR="009D44B4" w:rsidRPr="00A55FAA" w:rsidRDefault="009D44B4" w:rsidP="005F658E">
          <w:pPr>
            <w:suppressAutoHyphens/>
            <w:autoSpaceDN w:val="0"/>
            <w:jc w:val="center"/>
            <w:textAlignment w:val="baseline"/>
            <w:rPr>
              <w:rFonts w:ascii="Garamond" w:hAnsi="Garamond"/>
              <w:sz w:val="22"/>
              <w:szCs w:val="20"/>
              <w:lang w:eastAsia="en-US"/>
            </w:rPr>
          </w:pPr>
          <w:r w:rsidRPr="00A55FAA">
            <w:rPr>
              <w:b/>
            </w:rPr>
            <w:t xml:space="preserve">Accord </w:t>
          </w:r>
          <w:r>
            <w:rPr>
              <w:b/>
            </w:rPr>
            <w:t xml:space="preserve">de </w:t>
          </w:r>
          <w:r>
            <w:rPr>
              <w:b/>
              <w:color w:val="000000"/>
              <w:spacing w:val="-3"/>
            </w:rPr>
            <w:t>t</w:t>
          </w:r>
          <w:r w:rsidRPr="00BA2C76">
            <w:rPr>
              <w:b/>
              <w:color w:val="000000"/>
              <w:spacing w:val="-3"/>
            </w:rPr>
            <w:t>ransfert d</w:t>
          </w:r>
          <w:r>
            <w:rPr>
              <w:b/>
              <w:color w:val="000000"/>
              <w:spacing w:val="-3"/>
            </w:rPr>
            <w:t>es é</w:t>
          </w:r>
          <w:r w:rsidRPr="00BA2C76">
            <w:rPr>
              <w:b/>
              <w:color w:val="000000"/>
              <w:spacing w:val="-3"/>
            </w:rPr>
            <w:t>chantillon</w:t>
          </w:r>
          <w:r>
            <w:rPr>
              <w:b/>
              <w:color w:val="000000"/>
              <w:spacing w:val="-3"/>
            </w:rPr>
            <w:t>s</w:t>
          </w:r>
          <w:r w:rsidRPr="00BA2C76">
            <w:rPr>
              <w:b/>
              <w:color w:val="000000"/>
              <w:spacing w:val="-3"/>
            </w:rPr>
            <w:t xml:space="preserve"> biologique</w:t>
          </w:r>
          <w:r>
            <w:rPr>
              <w:b/>
              <w:color w:val="000000"/>
              <w:spacing w:val="-3"/>
            </w:rPr>
            <w:t>s</w:t>
          </w:r>
          <w:r w:rsidRPr="00A55FAA">
            <w:rPr>
              <w:b/>
            </w:rPr>
            <w:t xml:space="preserve"> </w:t>
          </w:r>
        </w:p>
      </w:tc>
      <w:tc>
        <w:tcPr>
          <w:tcW w:w="181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43ABDA01" w14:textId="77777777" w:rsidR="009D44B4" w:rsidRPr="00A55FAA" w:rsidRDefault="009D44B4" w:rsidP="005F658E">
          <w:pPr>
            <w:suppressAutoHyphens/>
            <w:autoSpaceDN w:val="0"/>
            <w:jc w:val="center"/>
            <w:textAlignment w:val="baseline"/>
            <w:rPr>
              <w:rFonts w:eastAsia="Calibri"/>
              <w:b/>
              <w:i/>
              <w:color w:val="C00000"/>
              <w:lang w:eastAsia="zh-CN"/>
            </w:rPr>
          </w:pPr>
        </w:p>
      </w:tc>
      <w:tc>
        <w:tcPr>
          <w:tcW w:w="198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32D73C78" w14:textId="77777777" w:rsidR="009D44B4" w:rsidRPr="00A55FAA" w:rsidRDefault="009D44B4" w:rsidP="005F658E">
          <w:pPr>
            <w:suppressAutoHyphens/>
            <w:autoSpaceDN w:val="0"/>
            <w:jc w:val="center"/>
            <w:textAlignment w:val="baseline"/>
            <w:rPr>
              <w:rFonts w:eastAsia="Calibri"/>
              <w:b/>
              <w:i/>
              <w:color w:val="C00000"/>
              <w:lang w:eastAsia="zh-CN"/>
            </w:rPr>
          </w:pPr>
        </w:p>
      </w:tc>
    </w:tr>
    <w:tr w:rsidR="009D44B4" w:rsidRPr="00A55FAA" w14:paraId="5EC0047C" w14:textId="77777777" w:rsidTr="002D224F">
      <w:trPr>
        <w:cantSplit/>
        <w:trHeight w:val="269"/>
        <w:jc w:val="center"/>
      </w:trPr>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1D5606BA" w14:textId="77777777" w:rsidR="009D44B4" w:rsidRPr="00A55FAA" w:rsidRDefault="009D44B4" w:rsidP="005F658E">
          <w:pPr>
            <w:suppressAutoHyphens/>
            <w:autoSpaceDN w:val="0"/>
            <w:jc w:val="both"/>
            <w:textAlignment w:val="baseline"/>
            <w:rPr>
              <w:rFonts w:eastAsia="Calibri"/>
              <w:sz w:val="22"/>
              <w:szCs w:val="22"/>
              <w:lang w:val="en-GB" w:eastAsia="zh-CN"/>
            </w:rPr>
          </w:pPr>
          <w:r w:rsidRPr="00A55FAA">
            <w:rPr>
              <w:rFonts w:eastAsia="Calibri"/>
              <w:sz w:val="22"/>
              <w:szCs w:val="22"/>
              <w:lang w:val="en-GB" w:eastAsia="zh-CN"/>
            </w:rPr>
            <w:t>Code</w:t>
          </w:r>
        </w:p>
      </w:tc>
      <w:tc>
        <w:tcPr>
          <w:tcW w:w="422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84CC266" w14:textId="0E17536A" w:rsidR="009D44B4" w:rsidRPr="00A55FAA" w:rsidRDefault="009D44B4" w:rsidP="005F658E">
          <w:pPr>
            <w:suppressAutoHyphens/>
            <w:autoSpaceDN w:val="0"/>
            <w:jc w:val="center"/>
            <w:textAlignment w:val="baseline"/>
            <w:rPr>
              <w:rFonts w:eastAsia="Calibri"/>
              <w:bCs/>
              <w:color w:val="FF0000"/>
              <w:sz w:val="22"/>
              <w:szCs w:val="22"/>
              <w:lang w:eastAsia="zh-CN"/>
            </w:rPr>
          </w:pPr>
          <w:r w:rsidRPr="00A55FAA">
            <w:rPr>
              <w:rFonts w:eastAsia="Calibri"/>
              <w:bCs/>
              <w:color w:val="FF0000"/>
              <w:sz w:val="22"/>
              <w:szCs w:val="22"/>
              <w:lang w:eastAsia="zh-CN"/>
            </w:rPr>
            <w:t>PR_AQ_001 /F0</w:t>
          </w:r>
          <w:r>
            <w:rPr>
              <w:rFonts w:eastAsia="Calibri"/>
              <w:bCs/>
              <w:color w:val="FF0000"/>
              <w:sz w:val="22"/>
              <w:szCs w:val="22"/>
              <w:lang w:eastAsia="zh-CN"/>
            </w:rPr>
            <w:t>6</w:t>
          </w:r>
        </w:p>
      </w:tc>
      <w:tc>
        <w:tcPr>
          <w:tcW w:w="181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3CA78B5" w14:textId="77777777" w:rsidR="009D44B4" w:rsidRPr="00A55FAA" w:rsidRDefault="009D44B4" w:rsidP="005F658E">
          <w:pPr>
            <w:suppressAutoHyphens/>
            <w:autoSpaceDN w:val="0"/>
            <w:jc w:val="center"/>
            <w:textAlignment w:val="baseline"/>
            <w:rPr>
              <w:rFonts w:ascii="Garamond" w:hAnsi="Garamond"/>
              <w:b/>
              <w:bCs/>
              <w:color w:val="FF0000"/>
              <w:lang w:eastAsia="en-US"/>
            </w:rPr>
          </w:pPr>
        </w:p>
      </w:tc>
      <w:tc>
        <w:tcPr>
          <w:tcW w:w="198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9856D55" w14:textId="77777777" w:rsidR="009D44B4" w:rsidRPr="00A55FAA" w:rsidRDefault="009D44B4" w:rsidP="005F658E">
          <w:pPr>
            <w:suppressAutoHyphens/>
            <w:autoSpaceDN w:val="0"/>
            <w:jc w:val="center"/>
            <w:textAlignment w:val="baseline"/>
            <w:rPr>
              <w:rFonts w:ascii="Garamond" w:hAnsi="Garamond"/>
              <w:b/>
              <w:bCs/>
              <w:color w:val="FF0000"/>
              <w:lang w:eastAsia="en-US"/>
            </w:rPr>
          </w:pPr>
        </w:p>
      </w:tc>
    </w:tr>
    <w:tr w:rsidR="009D44B4" w:rsidRPr="00A55FAA" w14:paraId="30E67555" w14:textId="77777777" w:rsidTr="002D224F">
      <w:trPr>
        <w:cantSplit/>
        <w:trHeight w:val="269"/>
        <w:jc w:val="center"/>
      </w:trPr>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0778E224" w14:textId="77777777" w:rsidR="009D44B4" w:rsidRPr="00A55FAA" w:rsidRDefault="009D44B4" w:rsidP="005F658E">
          <w:pPr>
            <w:suppressAutoHyphens/>
            <w:autoSpaceDN w:val="0"/>
            <w:jc w:val="both"/>
            <w:textAlignment w:val="baseline"/>
            <w:rPr>
              <w:sz w:val="22"/>
              <w:szCs w:val="22"/>
              <w:lang w:val="en-GB" w:eastAsia="zh-CN"/>
            </w:rPr>
          </w:pPr>
          <w:r w:rsidRPr="00A55FAA">
            <w:rPr>
              <w:rFonts w:eastAsia="Calibri"/>
              <w:bCs/>
              <w:sz w:val="22"/>
              <w:szCs w:val="22"/>
              <w:lang w:val="en-GB" w:eastAsia="zh-CN"/>
            </w:rPr>
            <w:t>Version</w:t>
          </w:r>
        </w:p>
      </w:tc>
      <w:tc>
        <w:tcPr>
          <w:tcW w:w="422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4388316E" w14:textId="68C29BC9" w:rsidR="009D44B4" w:rsidRPr="00A55FAA" w:rsidRDefault="009D44B4" w:rsidP="005F658E">
          <w:pPr>
            <w:suppressAutoHyphens/>
            <w:autoSpaceDN w:val="0"/>
            <w:jc w:val="center"/>
            <w:textAlignment w:val="baseline"/>
            <w:rPr>
              <w:rFonts w:eastAsia="Calibri"/>
              <w:bCs/>
              <w:color w:val="FF0000"/>
              <w:sz w:val="22"/>
              <w:szCs w:val="22"/>
              <w:lang w:val="en-GB" w:eastAsia="zh-CN"/>
            </w:rPr>
          </w:pPr>
          <w:r>
            <w:rPr>
              <w:rFonts w:eastAsia="Calibri"/>
              <w:bCs/>
              <w:color w:val="FF0000"/>
              <w:sz w:val="22"/>
              <w:szCs w:val="22"/>
              <w:lang w:val="en-GB" w:eastAsia="zh-CN"/>
            </w:rPr>
            <w:t>2</w:t>
          </w:r>
        </w:p>
      </w:tc>
      <w:tc>
        <w:tcPr>
          <w:tcW w:w="181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5ADD2532" w14:textId="77777777" w:rsidR="009D44B4" w:rsidRPr="00A55FAA" w:rsidRDefault="009D44B4" w:rsidP="005F658E">
          <w:pPr>
            <w:suppressAutoHyphens/>
            <w:autoSpaceDN w:val="0"/>
            <w:jc w:val="center"/>
            <w:textAlignment w:val="baseline"/>
            <w:rPr>
              <w:rFonts w:ascii="Garamond" w:hAnsi="Garamond"/>
              <w:b/>
              <w:bCs/>
              <w:color w:val="FF0000"/>
              <w:lang w:val="en-US" w:eastAsia="en-US"/>
            </w:rPr>
          </w:pPr>
        </w:p>
      </w:tc>
      <w:tc>
        <w:tcPr>
          <w:tcW w:w="1984"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vAlign w:val="center"/>
        </w:tcPr>
        <w:p w14:paraId="70E8E001" w14:textId="77777777" w:rsidR="009D44B4" w:rsidRPr="00A55FAA" w:rsidRDefault="009D44B4" w:rsidP="005F658E">
          <w:pPr>
            <w:suppressAutoHyphens/>
            <w:autoSpaceDN w:val="0"/>
            <w:jc w:val="center"/>
            <w:textAlignment w:val="baseline"/>
            <w:rPr>
              <w:rFonts w:ascii="Garamond" w:hAnsi="Garamond"/>
              <w:b/>
              <w:bCs/>
              <w:color w:val="FF0000"/>
              <w:lang w:val="en-US" w:eastAsia="en-US"/>
            </w:rPr>
          </w:pPr>
        </w:p>
      </w:tc>
    </w:tr>
  </w:tbl>
  <w:p w14:paraId="3DE12AFF" w14:textId="77777777" w:rsidR="009D44B4" w:rsidRPr="00704267" w:rsidRDefault="009D44B4" w:rsidP="00F00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298"/>
    <w:multiLevelType w:val="hybridMultilevel"/>
    <w:tmpl w:val="94FABDE8"/>
    <w:lvl w:ilvl="0" w:tplc="E1DE7F8C">
      <w:start w:val="1"/>
      <w:numFmt w:val="lowerLetter"/>
      <w:lvlText w:val="(%1)"/>
      <w:lvlJc w:val="left"/>
      <w:pPr>
        <w:ind w:left="-700" w:hanging="390"/>
      </w:pPr>
      <w:rPr>
        <w:rFonts w:hint="default"/>
      </w:rPr>
    </w:lvl>
    <w:lvl w:ilvl="1" w:tplc="040C0019" w:tentative="1">
      <w:start w:val="1"/>
      <w:numFmt w:val="lowerLetter"/>
      <w:lvlText w:val="%2."/>
      <w:lvlJc w:val="left"/>
      <w:pPr>
        <w:ind w:left="-10" w:hanging="360"/>
      </w:pPr>
    </w:lvl>
    <w:lvl w:ilvl="2" w:tplc="040C001B" w:tentative="1">
      <w:start w:val="1"/>
      <w:numFmt w:val="lowerRoman"/>
      <w:lvlText w:val="%3."/>
      <w:lvlJc w:val="right"/>
      <w:pPr>
        <w:ind w:left="710" w:hanging="180"/>
      </w:pPr>
    </w:lvl>
    <w:lvl w:ilvl="3" w:tplc="040C000F" w:tentative="1">
      <w:start w:val="1"/>
      <w:numFmt w:val="decimal"/>
      <w:lvlText w:val="%4."/>
      <w:lvlJc w:val="left"/>
      <w:pPr>
        <w:ind w:left="1430" w:hanging="360"/>
      </w:pPr>
    </w:lvl>
    <w:lvl w:ilvl="4" w:tplc="040C0019" w:tentative="1">
      <w:start w:val="1"/>
      <w:numFmt w:val="lowerLetter"/>
      <w:lvlText w:val="%5."/>
      <w:lvlJc w:val="left"/>
      <w:pPr>
        <w:ind w:left="2150" w:hanging="360"/>
      </w:pPr>
    </w:lvl>
    <w:lvl w:ilvl="5" w:tplc="040C001B" w:tentative="1">
      <w:start w:val="1"/>
      <w:numFmt w:val="lowerRoman"/>
      <w:lvlText w:val="%6."/>
      <w:lvlJc w:val="right"/>
      <w:pPr>
        <w:ind w:left="2870" w:hanging="180"/>
      </w:pPr>
    </w:lvl>
    <w:lvl w:ilvl="6" w:tplc="040C000F" w:tentative="1">
      <w:start w:val="1"/>
      <w:numFmt w:val="decimal"/>
      <w:lvlText w:val="%7."/>
      <w:lvlJc w:val="left"/>
      <w:pPr>
        <w:ind w:left="3590" w:hanging="360"/>
      </w:pPr>
    </w:lvl>
    <w:lvl w:ilvl="7" w:tplc="040C0019" w:tentative="1">
      <w:start w:val="1"/>
      <w:numFmt w:val="lowerLetter"/>
      <w:lvlText w:val="%8."/>
      <w:lvlJc w:val="left"/>
      <w:pPr>
        <w:ind w:left="4310" w:hanging="360"/>
      </w:pPr>
    </w:lvl>
    <w:lvl w:ilvl="8" w:tplc="040C001B" w:tentative="1">
      <w:start w:val="1"/>
      <w:numFmt w:val="lowerRoman"/>
      <w:lvlText w:val="%9."/>
      <w:lvlJc w:val="right"/>
      <w:pPr>
        <w:ind w:left="5030" w:hanging="180"/>
      </w:pPr>
    </w:lvl>
  </w:abstractNum>
  <w:abstractNum w:abstractNumId="1" w15:restartNumberingAfterBreak="0">
    <w:nsid w:val="1A160207"/>
    <w:multiLevelType w:val="hybridMultilevel"/>
    <w:tmpl w:val="AC189C48"/>
    <w:lvl w:ilvl="0" w:tplc="EF22AF28">
      <w:start w:val="1"/>
      <w:numFmt w:val="lowerLetter"/>
      <w:lvlText w:val="(%1)"/>
      <w:lvlJc w:val="left"/>
      <w:pPr>
        <w:tabs>
          <w:tab w:val="num" w:pos="360"/>
        </w:tabs>
        <w:ind w:left="360" w:hanging="360"/>
      </w:pPr>
      <w:rPr>
        <w:rFonts w:hint="default"/>
        <w:b w:val="0"/>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61361"/>
    <w:multiLevelType w:val="hybridMultilevel"/>
    <w:tmpl w:val="3C70F66C"/>
    <w:lvl w:ilvl="0" w:tplc="3D5AF7F8">
      <w:start w:val="1"/>
      <w:numFmt w:val="bullet"/>
      <w:lvlText w:val=""/>
      <w:lvlJc w:val="left"/>
      <w:pPr>
        <w:ind w:left="501"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9753C8"/>
    <w:multiLevelType w:val="hybridMultilevel"/>
    <w:tmpl w:val="C9401FF8"/>
    <w:lvl w:ilvl="0" w:tplc="3D5AF7F8">
      <w:start w:val="1"/>
      <w:numFmt w:val="bullet"/>
      <w:lvlText w:val=""/>
      <w:lvlJc w:val="left"/>
      <w:pPr>
        <w:ind w:left="720" w:hanging="360"/>
      </w:pPr>
      <w:rPr>
        <w:rFonts w:ascii="Wingdings" w:hAnsi="Wingdings" w:hint="default"/>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B2F26"/>
    <w:multiLevelType w:val="hybridMultilevel"/>
    <w:tmpl w:val="06ECF5F0"/>
    <w:lvl w:ilvl="0" w:tplc="3D5AF7F8">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850465"/>
    <w:multiLevelType w:val="hybridMultilevel"/>
    <w:tmpl w:val="72DE119E"/>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C17FE0"/>
    <w:multiLevelType w:val="hybridMultilevel"/>
    <w:tmpl w:val="14320000"/>
    <w:lvl w:ilvl="0" w:tplc="C9543A04">
      <w:numFmt w:val="bullet"/>
      <w:lvlText w:val="-"/>
      <w:lvlJc w:val="left"/>
      <w:pPr>
        <w:ind w:left="360" w:hanging="360"/>
      </w:pPr>
      <w:rPr>
        <w:rFonts w:ascii="Times" w:eastAsia="Times" w:hAnsi="Times" w:cs="Time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C12727C"/>
    <w:multiLevelType w:val="hybridMultilevel"/>
    <w:tmpl w:val="AC189C48"/>
    <w:lvl w:ilvl="0" w:tplc="EF22AF28">
      <w:start w:val="1"/>
      <w:numFmt w:val="lowerLetter"/>
      <w:lvlText w:val="(%1)"/>
      <w:lvlJc w:val="left"/>
      <w:pPr>
        <w:tabs>
          <w:tab w:val="num" w:pos="360"/>
        </w:tabs>
        <w:ind w:left="360" w:hanging="360"/>
      </w:pPr>
      <w:rPr>
        <w:rFonts w:hint="default"/>
        <w:b w:val="0"/>
        <w:i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3E526EB"/>
    <w:multiLevelType w:val="hybridMultilevel"/>
    <w:tmpl w:val="9A8C550C"/>
    <w:lvl w:ilvl="0" w:tplc="3D5AF7F8">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1D7F95"/>
    <w:multiLevelType w:val="hybridMultilevel"/>
    <w:tmpl w:val="0ECAD64E"/>
    <w:lvl w:ilvl="0" w:tplc="87C87452">
      <w:start w:val="1"/>
      <w:numFmt w:val="decimal"/>
      <w:lvlText w:val="%1."/>
      <w:lvlJc w:val="left"/>
      <w:pPr>
        <w:ind w:left="435" w:hanging="435"/>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428D59DB"/>
    <w:multiLevelType w:val="hybridMultilevel"/>
    <w:tmpl w:val="015C7438"/>
    <w:lvl w:ilvl="0" w:tplc="3D5AF7F8">
      <w:start w:val="1"/>
      <w:numFmt w:val="bullet"/>
      <w:lvlText w:val=""/>
      <w:lvlJc w:val="left"/>
      <w:pPr>
        <w:ind w:left="1440" w:hanging="360"/>
      </w:pPr>
      <w:rPr>
        <w:rFonts w:ascii="Wingdings" w:hAnsi="Wingdings"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5066117"/>
    <w:multiLevelType w:val="hybridMultilevel"/>
    <w:tmpl w:val="B0564158"/>
    <w:lvl w:ilvl="0" w:tplc="3D5AF7F8">
      <w:start w:val="1"/>
      <w:numFmt w:val="bullet"/>
      <w:lvlText w:val=""/>
      <w:lvlJc w:val="left"/>
      <w:pPr>
        <w:ind w:left="720" w:hanging="360"/>
      </w:pPr>
      <w:rPr>
        <w:rFonts w:ascii="Wingdings" w:hAnsi="Wingdings"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E205FB"/>
    <w:multiLevelType w:val="hybridMultilevel"/>
    <w:tmpl w:val="FD429998"/>
    <w:lvl w:ilvl="0" w:tplc="9FC286B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36F3808"/>
    <w:multiLevelType w:val="hybridMultilevel"/>
    <w:tmpl w:val="94FABDE8"/>
    <w:lvl w:ilvl="0" w:tplc="E1DE7F8C">
      <w:start w:val="1"/>
      <w:numFmt w:val="lowerLetter"/>
      <w:lvlText w:val="(%1)"/>
      <w:lvlJc w:val="left"/>
      <w:pPr>
        <w:ind w:left="390" w:hanging="39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73BB30AE"/>
    <w:multiLevelType w:val="multilevel"/>
    <w:tmpl w:val="8194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2"/>
  </w:num>
  <w:num w:numId="4">
    <w:abstractNumId w:val="9"/>
  </w:num>
  <w:num w:numId="5">
    <w:abstractNumId w:val="0"/>
  </w:num>
  <w:num w:numId="6">
    <w:abstractNumId w:val="13"/>
  </w:num>
  <w:num w:numId="7">
    <w:abstractNumId w:val="6"/>
  </w:num>
  <w:num w:numId="8">
    <w:abstractNumId w:val="11"/>
  </w:num>
  <w:num w:numId="9">
    <w:abstractNumId w:val="5"/>
  </w:num>
  <w:num w:numId="10">
    <w:abstractNumId w:val="14"/>
  </w:num>
  <w:num w:numId="11">
    <w:abstractNumId w:val="3"/>
  </w:num>
  <w:num w:numId="12">
    <w:abstractNumId w:val="10"/>
  </w:num>
  <w:num w:numId="13">
    <w:abstractNumId w:val="2"/>
  </w:num>
  <w:num w:numId="14">
    <w:abstractNumId w:val="8"/>
  </w:num>
  <w:num w:numId="15">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stasia Morris">
    <w15:presenceInfo w15:providerId="AD" w15:userId="S::Anastasia.Morris@glasgow.ac.uk::38ef020c-ebab-40ac-becf-6a6962d77125"/>
  </w15:person>
  <w15:person w15:author="Tristan Dennis">
    <w15:presenceInfo w15:providerId="AD" w15:userId="S::tristan.dennis@glasgow.ac.uk::114e4898-8e89-4155-8599-359bd4e703b6"/>
  </w15:person>
  <w15:person w15:author="Müller, Gernot">
    <w15:presenceInfo w15:providerId="None" w15:userId="Müller, Gerno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trackRevisions/>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6C"/>
    <w:rsid w:val="000166D1"/>
    <w:rsid w:val="0002003C"/>
    <w:rsid w:val="0002542C"/>
    <w:rsid w:val="00025F49"/>
    <w:rsid w:val="00031263"/>
    <w:rsid w:val="0003504D"/>
    <w:rsid w:val="00040423"/>
    <w:rsid w:val="00041662"/>
    <w:rsid w:val="00042F5C"/>
    <w:rsid w:val="00043758"/>
    <w:rsid w:val="00047269"/>
    <w:rsid w:val="00053613"/>
    <w:rsid w:val="00062C57"/>
    <w:rsid w:val="00064F8F"/>
    <w:rsid w:val="00065F48"/>
    <w:rsid w:val="000672EA"/>
    <w:rsid w:val="00074CF9"/>
    <w:rsid w:val="00077AA1"/>
    <w:rsid w:val="00090CA2"/>
    <w:rsid w:val="0009179F"/>
    <w:rsid w:val="000A358C"/>
    <w:rsid w:val="000A45FC"/>
    <w:rsid w:val="000B1BE3"/>
    <w:rsid w:val="000B38DF"/>
    <w:rsid w:val="000C1657"/>
    <w:rsid w:val="000C3329"/>
    <w:rsid w:val="000C7D6F"/>
    <w:rsid w:val="000C7FAF"/>
    <w:rsid w:val="000D6E36"/>
    <w:rsid w:val="000D7D7E"/>
    <w:rsid w:val="000E289C"/>
    <w:rsid w:val="000E4B3C"/>
    <w:rsid w:val="000E66BA"/>
    <w:rsid w:val="000F4F7A"/>
    <w:rsid w:val="000F6CE6"/>
    <w:rsid w:val="00117255"/>
    <w:rsid w:val="00121322"/>
    <w:rsid w:val="00121534"/>
    <w:rsid w:val="00130B60"/>
    <w:rsid w:val="001314D8"/>
    <w:rsid w:val="00133C01"/>
    <w:rsid w:val="001411DF"/>
    <w:rsid w:val="0014232D"/>
    <w:rsid w:val="001450A1"/>
    <w:rsid w:val="0015734C"/>
    <w:rsid w:val="00167317"/>
    <w:rsid w:val="0017718E"/>
    <w:rsid w:val="00180D78"/>
    <w:rsid w:val="00182C4C"/>
    <w:rsid w:val="00183B5C"/>
    <w:rsid w:val="00190A8D"/>
    <w:rsid w:val="00193F9C"/>
    <w:rsid w:val="001A3015"/>
    <w:rsid w:val="001C2343"/>
    <w:rsid w:val="001C60AA"/>
    <w:rsid w:val="001D779A"/>
    <w:rsid w:val="001D7F72"/>
    <w:rsid w:val="001E0707"/>
    <w:rsid w:val="001E0863"/>
    <w:rsid w:val="002032E7"/>
    <w:rsid w:val="002074A1"/>
    <w:rsid w:val="00217C4B"/>
    <w:rsid w:val="002206E5"/>
    <w:rsid w:val="00222A45"/>
    <w:rsid w:val="00223C4B"/>
    <w:rsid w:val="00237757"/>
    <w:rsid w:val="00240A46"/>
    <w:rsid w:val="002419F7"/>
    <w:rsid w:val="00241A50"/>
    <w:rsid w:val="002446FE"/>
    <w:rsid w:val="002456F0"/>
    <w:rsid w:val="00245AE3"/>
    <w:rsid w:val="002500E5"/>
    <w:rsid w:val="002623A1"/>
    <w:rsid w:val="00263942"/>
    <w:rsid w:val="00266057"/>
    <w:rsid w:val="00266787"/>
    <w:rsid w:val="00267C6B"/>
    <w:rsid w:val="00272638"/>
    <w:rsid w:val="00277F46"/>
    <w:rsid w:val="0028596A"/>
    <w:rsid w:val="00287623"/>
    <w:rsid w:val="00294021"/>
    <w:rsid w:val="002953B4"/>
    <w:rsid w:val="002955F7"/>
    <w:rsid w:val="00295920"/>
    <w:rsid w:val="002959CA"/>
    <w:rsid w:val="00295F54"/>
    <w:rsid w:val="00295FB2"/>
    <w:rsid w:val="002A7CB8"/>
    <w:rsid w:val="002B24C8"/>
    <w:rsid w:val="002C11D9"/>
    <w:rsid w:val="002C15B0"/>
    <w:rsid w:val="002D224F"/>
    <w:rsid w:val="002D7432"/>
    <w:rsid w:val="002E2654"/>
    <w:rsid w:val="002E34BF"/>
    <w:rsid w:val="00300197"/>
    <w:rsid w:val="00300B49"/>
    <w:rsid w:val="00302FAA"/>
    <w:rsid w:val="00307CED"/>
    <w:rsid w:val="00307E45"/>
    <w:rsid w:val="00311E90"/>
    <w:rsid w:val="003272EE"/>
    <w:rsid w:val="00334728"/>
    <w:rsid w:val="00342994"/>
    <w:rsid w:val="00342BB9"/>
    <w:rsid w:val="003455FA"/>
    <w:rsid w:val="00347883"/>
    <w:rsid w:val="00356443"/>
    <w:rsid w:val="00356BF5"/>
    <w:rsid w:val="00362761"/>
    <w:rsid w:val="00363F5C"/>
    <w:rsid w:val="0036678C"/>
    <w:rsid w:val="0036699B"/>
    <w:rsid w:val="0037565F"/>
    <w:rsid w:val="00383264"/>
    <w:rsid w:val="00390057"/>
    <w:rsid w:val="00390DB8"/>
    <w:rsid w:val="00394206"/>
    <w:rsid w:val="003A086F"/>
    <w:rsid w:val="003A2988"/>
    <w:rsid w:val="003A6E3E"/>
    <w:rsid w:val="003B248B"/>
    <w:rsid w:val="003B7453"/>
    <w:rsid w:val="003D09D8"/>
    <w:rsid w:val="003F4D0F"/>
    <w:rsid w:val="003F5B09"/>
    <w:rsid w:val="00402DE5"/>
    <w:rsid w:val="004207B0"/>
    <w:rsid w:val="00420C8D"/>
    <w:rsid w:val="004277D2"/>
    <w:rsid w:val="00427BC6"/>
    <w:rsid w:val="0043046E"/>
    <w:rsid w:val="00432858"/>
    <w:rsid w:val="0044551A"/>
    <w:rsid w:val="00454202"/>
    <w:rsid w:val="00455194"/>
    <w:rsid w:val="00455A8D"/>
    <w:rsid w:val="004623CF"/>
    <w:rsid w:val="00462AED"/>
    <w:rsid w:val="004634BE"/>
    <w:rsid w:val="004640FC"/>
    <w:rsid w:val="00464F19"/>
    <w:rsid w:val="00471867"/>
    <w:rsid w:val="004814CD"/>
    <w:rsid w:val="0048577E"/>
    <w:rsid w:val="004868E2"/>
    <w:rsid w:val="00491186"/>
    <w:rsid w:val="004A1E3F"/>
    <w:rsid w:val="004A5923"/>
    <w:rsid w:val="004B2342"/>
    <w:rsid w:val="004B4C86"/>
    <w:rsid w:val="004B7776"/>
    <w:rsid w:val="004C16D9"/>
    <w:rsid w:val="004C200A"/>
    <w:rsid w:val="004D4802"/>
    <w:rsid w:val="004E43B9"/>
    <w:rsid w:val="004F079D"/>
    <w:rsid w:val="004F1E4C"/>
    <w:rsid w:val="004F7316"/>
    <w:rsid w:val="00500C0C"/>
    <w:rsid w:val="005012EC"/>
    <w:rsid w:val="00517E34"/>
    <w:rsid w:val="00521985"/>
    <w:rsid w:val="00545B0F"/>
    <w:rsid w:val="00556370"/>
    <w:rsid w:val="00574060"/>
    <w:rsid w:val="00577888"/>
    <w:rsid w:val="00584986"/>
    <w:rsid w:val="00594D0F"/>
    <w:rsid w:val="005A724F"/>
    <w:rsid w:val="005A76D8"/>
    <w:rsid w:val="005B02AA"/>
    <w:rsid w:val="005B2400"/>
    <w:rsid w:val="005B44FA"/>
    <w:rsid w:val="005B48E7"/>
    <w:rsid w:val="005C1908"/>
    <w:rsid w:val="005C2E16"/>
    <w:rsid w:val="005D2A28"/>
    <w:rsid w:val="005E05DB"/>
    <w:rsid w:val="005E58E0"/>
    <w:rsid w:val="005F658E"/>
    <w:rsid w:val="006062FC"/>
    <w:rsid w:val="00610FFC"/>
    <w:rsid w:val="00613220"/>
    <w:rsid w:val="00613590"/>
    <w:rsid w:val="00614854"/>
    <w:rsid w:val="006238D3"/>
    <w:rsid w:val="00626A5F"/>
    <w:rsid w:val="00632D07"/>
    <w:rsid w:val="00635654"/>
    <w:rsid w:val="00635DEA"/>
    <w:rsid w:val="00636B21"/>
    <w:rsid w:val="00640859"/>
    <w:rsid w:val="0064237C"/>
    <w:rsid w:val="00644F97"/>
    <w:rsid w:val="006530D9"/>
    <w:rsid w:val="00661C14"/>
    <w:rsid w:val="00661F56"/>
    <w:rsid w:val="00672AB4"/>
    <w:rsid w:val="00677617"/>
    <w:rsid w:val="006918EE"/>
    <w:rsid w:val="006A11B2"/>
    <w:rsid w:val="006A5485"/>
    <w:rsid w:val="006A7134"/>
    <w:rsid w:val="006A7D5C"/>
    <w:rsid w:val="006C68B6"/>
    <w:rsid w:val="006D2F7E"/>
    <w:rsid w:val="006D4646"/>
    <w:rsid w:val="006E608C"/>
    <w:rsid w:val="007034F8"/>
    <w:rsid w:val="00712E8A"/>
    <w:rsid w:val="00713B53"/>
    <w:rsid w:val="0072113C"/>
    <w:rsid w:val="007226CA"/>
    <w:rsid w:val="007255BF"/>
    <w:rsid w:val="007263FE"/>
    <w:rsid w:val="007343AA"/>
    <w:rsid w:val="0073636C"/>
    <w:rsid w:val="007373B9"/>
    <w:rsid w:val="00741BC1"/>
    <w:rsid w:val="00743D8F"/>
    <w:rsid w:val="007451A4"/>
    <w:rsid w:val="00760981"/>
    <w:rsid w:val="00762D69"/>
    <w:rsid w:val="00767B7C"/>
    <w:rsid w:val="00767D45"/>
    <w:rsid w:val="00772E2E"/>
    <w:rsid w:val="0077350B"/>
    <w:rsid w:val="00776AB2"/>
    <w:rsid w:val="00777CEC"/>
    <w:rsid w:val="00780583"/>
    <w:rsid w:val="00795871"/>
    <w:rsid w:val="007E1C4C"/>
    <w:rsid w:val="007F48CE"/>
    <w:rsid w:val="00800AAD"/>
    <w:rsid w:val="00807474"/>
    <w:rsid w:val="008105B4"/>
    <w:rsid w:val="00812099"/>
    <w:rsid w:val="0082337E"/>
    <w:rsid w:val="0083028B"/>
    <w:rsid w:val="00835F76"/>
    <w:rsid w:val="00837936"/>
    <w:rsid w:val="008408F0"/>
    <w:rsid w:val="00864681"/>
    <w:rsid w:val="00865B86"/>
    <w:rsid w:val="00873085"/>
    <w:rsid w:val="008821DF"/>
    <w:rsid w:val="0088223E"/>
    <w:rsid w:val="008833F2"/>
    <w:rsid w:val="00887F81"/>
    <w:rsid w:val="008952E0"/>
    <w:rsid w:val="008A433A"/>
    <w:rsid w:val="008A504B"/>
    <w:rsid w:val="008C1548"/>
    <w:rsid w:val="008D2886"/>
    <w:rsid w:val="008D32B4"/>
    <w:rsid w:val="008E2124"/>
    <w:rsid w:val="008E446A"/>
    <w:rsid w:val="008E6473"/>
    <w:rsid w:val="008F244B"/>
    <w:rsid w:val="00911BC3"/>
    <w:rsid w:val="0091237A"/>
    <w:rsid w:val="00914F1F"/>
    <w:rsid w:val="009179C5"/>
    <w:rsid w:val="0092052F"/>
    <w:rsid w:val="009247AB"/>
    <w:rsid w:val="0093298A"/>
    <w:rsid w:val="00933970"/>
    <w:rsid w:val="009353C3"/>
    <w:rsid w:val="00952856"/>
    <w:rsid w:val="009550C4"/>
    <w:rsid w:val="00964E65"/>
    <w:rsid w:val="00975D49"/>
    <w:rsid w:val="009834B8"/>
    <w:rsid w:val="00984EC3"/>
    <w:rsid w:val="00986BB0"/>
    <w:rsid w:val="00990A13"/>
    <w:rsid w:val="00992E67"/>
    <w:rsid w:val="00993AFD"/>
    <w:rsid w:val="00995906"/>
    <w:rsid w:val="009B4106"/>
    <w:rsid w:val="009B7E80"/>
    <w:rsid w:val="009C3135"/>
    <w:rsid w:val="009C59CF"/>
    <w:rsid w:val="009C62A2"/>
    <w:rsid w:val="009D144F"/>
    <w:rsid w:val="009D258E"/>
    <w:rsid w:val="009D44B4"/>
    <w:rsid w:val="009D66B6"/>
    <w:rsid w:val="009F387B"/>
    <w:rsid w:val="00A03522"/>
    <w:rsid w:val="00A05654"/>
    <w:rsid w:val="00A063C8"/>
    <w:rsid w:val="00A13DB5"/>
    <w:rsid w:val="00A221E0"/>
    <w:rsid w:val="00A245BD"/>
    <w:rsid w:val="00A33412"/>
    <w:rsid w:val="00A36CE9"/>
    <w:rsid w:val="00A4528B"/>
    <w:rsid w:val="00A728B5"/>
    <w:rsid w:val="00A80183"/>
    <w:rsid w:val="00A81C06"/>
    <w:rsid w:val="00A83E41"/>
    <w:rsid w:val="00A94B70"/>
    <w:rsid w:val="00A95736"/>
    <w:rsid w:val="00AA4EC0"/>
    <w:rsid w:val="00AB2C07"/>
    <w:rsid w:val="00AB2EA5"/>
    <w:rsid w:val="00AC3A14"/>
    <w:rsid w:val="00B05FEE"/>
    <w:rsid w:val="00B1334C"/>
    <w:rsid w:val="00B20E00"/>
    <w:rsid w:val="00B24E1C"/>
    <w:rsid w:val="00B32E91"/>
    <w:rsid w:val="00B439D5"/>
    <w:rsid w:val="00B45E65"/>
    <w:rsid w:val="00B60EDF"/>
    <w:rsid w:val="00B73492"/>
    <w:rsid w:val="00B755B9"/>
    <w:rsid w:val="00B80B37"/>
    <w:rsid w:val="00B8332A"/>
    <w:rsid w:val="00B8621E"/>
    <w:rsid w:val="00BA2C76"/>
    <w:rsid w:val="00BA7362"/>
    <w:rsid w:val="00BB1207"/>
    <w:rsid w:val="00BD25DC"/>
    <w:rsid w:val="00BE737C"/>
    <w:rsid w:val="00BF053C"/>
    <w:rsid w:val="00BF1DFA"/>
    <w:rsid w:val="00C0311C"/>
    <w:rsid w:val="00C220F9"/>
    <w:rsid w:val="00C22FC3"/>
    <w:rsid w:val="00C369B0"/>
    <w:rsid w:val="00C433B6"/>
    <w:rsid w:val="00C441CC"/>
    <w:rsid w:val="00C50D1F"/>
    <w:rsid w:val="00C55443"/>
    <w:rsid w:val="00C70216"/>
    <w:rsid w:val="00C728C7"/>
    <w:rsid w:val="00C729F2"/>
    <w:rsid w:val="00C8701B"/>
    <w:rsid w:val="00C918F9"/>
    <w:rsid w:val="00C928E5"/>
    <w:rsid w:val="00C958EE"/>
    <w:rsid w:val="00C971A4"/>
    <w:rsid w:val="00CA3B3B"/>
    <w:rsid w:val="00CB0710"/>
    <w:rsid w:val="00CB3871"/>
    <w:rsid w:val="00CC2EFD"/>
    <w:rsid w:val="00CC412D"/>
    <w:rsid w:val="00CE1E12"/>
    <w:rsid w:val="00CE2C49"/>
    <w:rsid w:val="00CE2C8A"/>
    <w:rsid w:val="00CE4B99"/>
    <w:rsid w:val="00CF717D"/>
    <w:rsid w:val="00D0675F"/>
    <w:rsid w:val="00D07835"/>
    <w:rsid w:val="00D23013"/>
    <w:rsid w:val="00D23F96"/>
    <w:rsid w:val="00D24347"/>
    <w:rsid w:val="00D24E42"/>
    <w:rsid w:val="00D27D6D"/>
    <w:rsid w:val="00D46030"/>
    <w:rsid w:val="00D5628C"/>
    <w:rsid w:val="00D706EE"/>
    <w:rsid w:val="00D729E2"/>
    <w:rsid w:val="00D8070D"/>
    <w:rsid w:val="00D87DE9"/>
    <w:rsid w:val="00D912C7"/>
    <w:rsid w:val="00D9712B"/>
    <w:rsid w:val="00DB1E30"/>
    <w:rsid w:val="00DD0033"/>
    <w:rsid w:val="00DD15EC"/>
    <w:rsid w:val="00DD75AC"/>
    <w:rsid w:val="00DF6BF7"/>
    <w:rsid w:val="00E073DE"/>
    <w:rsid w:val="00E074FC"/>
    <w:rsid w:val="00E118F9"/>
    <w:rsid w:val="00E142CC"/>
    <w:rsid w:val="00E14705"/>
    <w:rsid w:val="00E15BB6"/>
    <w:rsid w:val="00E17EBE"/>
    <w:rsid w:val="00E26762"/>
    <w:rsid w:val="00E34C41"/>
    <w:rsid w:val="00E35541"/>
    <w:rsid w:val="00E36105"/>
    <w:rsid w:val="00E55756"/>
    <w:rsid w:val="00E6637A"/>
    <w:rsid w:val="00E71A62"/>
    <w:rsid w:val="00E74BBC"/>
    <w:rsid w:val="00E759E2"/>
    <w:rsid w:val="00E81D43"/>
    <w:rsid w:val="00E853AA"/>
    <w:rsid w:val="00E90D8C"/>
    <w:rsid w:val="00E94046"/>
    <w:rsid w:val="00E9610F"/>
    <w:rsid w:val="00E97230"/>
    <w:rsid w:val="00EB23B9"/>
    <w:rsid w:val="00EC7FBD"/>
    <w:rsid w:val="00ED403B"/>
    <w:rsid w:val="00ED639C"/>
    <w:rsid w:val="00EE3328"/>
    <w:rsid w:val="00EF1BF8"/>
    <w:rsid w:val="00EF1CAC"/>
    <w:rsid w:val="00EF7550"/>
    <w:rsid w:val="00F0090D"/>
    <w:rsid w:val="00F01711"/>
    <w:rsid w:val="00F02E42"/>
    <w:rsid w:val="00F031CE"/>
    <w:rsid w:val="00F12333"/>
    <w:rsid w:val="00F413D8"/>
    <w:rsid w:val="00F4735B"/>
    <w:rsid w:val="00F57AE2"/>
    <w:rsid w:val="00F60B0E"/>
    <w:rsid w:val="00F64576"/>
    <w:rsid w:val="00F65136"/>
    <w:rsid w:val="00F7591A"/>
    <w:rsid w:val="00F75CFA"/>
    <w:rsid w:val="00F8663D"/>
    <w:rsid w:val="00F957EF"/>
    <w:rsid w:val="00FA51F0"/>
    <w:rsid w:val="00FA754C"/>
    <w:rsid w:val="00FB0EA6"/>
    <w:rsid w:val="00FB199C"/>
    <w:rsid w:val="00FC0EA9"/>
    <w:rsid w:val="00FE1462"/>
    <w:rsid w:val="00FE2422"/>
    <w:rsid w:val="00FE4917"/>
    <w:rsid w:val="00FE67A3"/>
    <w:rsid w:val="00FF0AF0"/>
    <w:rsid w:val="00FF1836"/>
    <w:rsid w:val="00FF499D"/>
    <w:rsid w:val="00FF4D42"/>
    <w:rsid w:val="00FF5DA3"/>
    <w:rsid w:val="00FF67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5EC22"/>
  <w15:chartTrackingRefBased/>
  <w15:docId w15:val="{3F28DB6B-EC75-4D13-A02F-496AD652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36C"/>
    <w:rPr>
      <w:rFonts w:ascii="Times New Roman" w:eastAsia="Times New Roman" w:hAnsi="Times New Roman"/>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36C"/>
    <w:rPr>
      <w:rFonts w:ascii="Tahoma" w:eastAsia="Calibri" w:hAnsi="Tahoma" w:cs="Tahoma"/>
      <w:sz w:val="16"/>
      <w:szCs w:val="16"/>
      <w:lang w:eastAsia="en-US"/>
    </w:rPr>
  </w:style>
  <w:style w:type="character" w:customStyle="1" w:styleId="BalloonTextChar">
    <w:name w:val="Balloon Text Char"/>
    <w:link w:val="BalloonText"/>
    <w:uiPriority w:val="99"/>
    <w:semiHidden/>
    <w:rsid w:val="0073636C"/>
    <w:rPr>
      <w:rFonts w:ascii="Tahoma" w:hAnsi="Tahoma" w:cs="Tahoma"/>
      <w:sz w:val="16"/>
      <w:szCs w:val="16"/>
    </w:rPr>
  </w:style>
  <w:style w:type="paragraph" w:styleId="BodyText">
    <w:name w:val="Body Text"/>
    <w:basedOn w:val="Normal"/>
    <w:link w:val="BodyTextChar"/>
    <w:semiHidden/>
    <w:rsid w:val="0073636C"/>
    <w:pPr>
      <w:spacing w:line="360" w:lineRule="auto"/>
      <w:jc w:val="both"/>
    </w:pPr>
  </w:style>
  <w:style w:type="character" w:customStyle="1" w:styleId="BodyTextChar">
    <w:name w:val="Body Text Char"/>
    <w:link w:val="BodyText"/>
    <w:semiHidden/>
    <w:rsid w:val="0073636C"/>
    <w:rPr>
      <w:rFonts w:ascii="Times New Roman" w:eastAsia="Times New Roman" w:hAnsi="Times New Roman" w:cs="Times New Roman"/>
      <w:sz w:val="24"/>
      <w:szCs w:val="24"/>
      <w:lang w:eastAsia="fr-FR"/>
    </w:rPr>
  </w:style>
  <w:style w:type="table" w:styleId="TableGrid">
    <w:name w:val="Table Grid"/>
    <w:basedOn w:val="TableNormal"/>
    <w:uiPriority w:val="59"/>
    <w:rsid w:val="007363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D779A"/>
    <w:pPr>
      <w:ind w:left="720"/>
      <w:contextualSpacing/>
    </w:pPr>
  </w:style>
  <w:style w:type="character" w:customStyle="1" w:styleId="apple-converted-space">
    <w:name w:val="apple-converted-space"/>
    <w:basedOn w:val="DefaultParagraphFont"/>
    <w:rsid w:val="00311E90"/>
  </w:style>
  <w:style w:type="paragraph" w:styleId="Header">
    <w:name w:val="header"/>
    <w:basedOn w:val="Normal"/>
    <w:link w:val="HeaderChar"/>
    <w:unhideWhenUsed/>
    <w:rsid w:val="00D27D6D"/>
    <w:pPr>
      <w:tabs>
        <w:tab w:val="center" w:pos="4536"/>
        <w:tab w:val="right" w:pos="9072"/>
      </w:tabs>
    </w:pPr>
  </w:style>
  <w:style w:type="character" w:customStyle="1" w:styleId="HeaderChar">
    <w:name w:val="Header Char"/>
    <w:link w:val="Header"/>
    <w:rsid w:val="00D27D6D"/>
    <w:rPr>
      <w:rFonts w:ascii="Times New Roman" w:eastAsia="Times New Roman" w:hAnsi="Times New Roman" w:cs="Times New Roman"/>
      <w:sz w:val="24"/>
      <w:szCs w:val="24"/>
      <w:lang w:eastAsia="fr-FR"/>
    </w:rPr>
  </w:style>
  <w:style w:type="paragraph" w:styleId="Footer">
    <w:name w:val="footer"/>
    <w:basedOn w:val="Normal"/>
    <w:link w:val="FooterChar"/>
    <w:uiPriority w:val="99"/>
    <w:unhideWhenUsed/>
    <w:rsid w:val="00D27D6D"/>
    <w:pPr>
      <w:tabs>
        <w:tab w:val="center" w:pos="4536"/>
        <w:tab w:val="right" w:pos="9072"/>
      </w:tabs>
    </w:pPr>
  </w:style>
  <w:style w:type="character" w:customStyle="1" w:styleId="FooterChar">
    <w:name w:val="Footer Char"/>
    <w:link w:val="Footer"/>
    <w:uiPriority w:val="99"/>
    <w:rsid w:val="00D27D6D"/>
    <w:rPr>
      <w:rFonts w:ascii="Times New Roman" w:eastAsia="Times New Roman" w:hAnsi="Times New Roman" w:cs="Times New Roman"/>
      <w:sz w:val="24"/>
      <w:szCs w:val="24"/>
      <w:lang w:eastAsia="fr-FR"/>
    </w:rPr>
  </w:style>
  <w:style w:type="paragraph" w:customStyle="1" w:styleId="TitreturquoiseContrat">
    <w:name w:val="Titre turquoise Contrat"/>
    <w:basedOn w:val="Normal"/>
    <w:uiPriority w:val="99"/>
    <w:rsid w:val="00635654"/>
    <w:pPr>
      <w:tabs>
        <w:tab w:val="left" w:pos="3119"/>
        <w:tab w:val="left" w:pos="4536"/>
        <w:tab w:val="left" w:pos="7938"/>
        <w:tab w:val="right" w:pos="9923"/>
      </w:tabs>
    </w:pPr>
    <w:rPr>
      <w:rFonts w:ascii="Times" w:eastAsia="Times" w:hAnsi="Times" w:cs="Times"/>
      <w:color w:val="008080"/>
      <w:sz w:val="48"/>
      <w:szCs w:val="48"/>
    </w:rPr>
  </w:style>
  <w:style w:type="paragraph" w:customStyle="1" w:styleId="sous-titre1">
    <w:name w:val="sous-titre 1"/>
    <w:basedOn w:val="Normal"/>
    <w:uiPriority w:val="99"/>
    <w:rsid w:val="00635654"/>
    <w:pPr>
      <w:tabs>
        <w:tab w:val="left" w:pos="4536"/>
        <w:tab w:val="left" w:pos="7938"/>
        <w:tab w:val="right" w:pos="9923"/>
      </w:tabs>
      <w:ind w:left="113"/>
    </w:pPr>
    <w:rPr>
      <w:rFonts w:ascii="Arial" w:eastAsia="Times" w:hAnsi="Arial" w:cs="Arial"/>
      <w:b/>
      <w:bCs/>
      <w:color w:val="008080"/>
      <w:sz w:val="28"/>
      <w:szCs w:val="28"/>
    </w:rPr>
  </w:style>
  <w:style w:type="paragraph" w:customStyle="1" w:styleId="Stylesous-titre1Gauche0cm">
    <w:name w:val="Style sous-titre 1 + Gauche :  0 cm"/>
    <w:basedOn w:val="sous-titre1"/>
    <w:uiPriority w:val="99"/>
    <w:rsid w:val="00635654"/>
    <w:pPr>
      <w:ind w:left="170"/>
    </w:pPr>
    <w:rPr>
      <w:rFonts w:eastAsia="Times New Roman"/>
    </w:rPr>
  </w:style>
  <w:style w:type="paragraph" w:styleId="NormalWeb">
    <w:name w:val="Normal (Web)"/>
    <w:basedOn w:val="Normal"/>
    <w:uiPriority w:val="99"/>
    <w:rsid w:val="00635654"/>
    <w:pPr>
      <w:spacing w:before="100" w:beforeAutospacing="1" w:after="100" w:afterAutospacing="1"/>
    </w:pPr>
    <w:rPr>
      <w:rFonts w:ascii="Times" w:eastAsia="Times" w:hAnsi="Times" w:cs="Times"/>
    </w:rPr>
  </w:style>
  <w:style w:type="paragraph" w:styleId="NoSpacing">
    <w:name w:val="No Spacing"/>
    <w:link w:val="NoSpacingChar"/>
    <w:uiPriority w:val="1"/>
    <w:qFormat/>
    <w:rsid w:val="00CE2C49"/>
    <w:rPr>
      <w:rFonts w:eastAsia="Times New Roman"/>
      <w:sz w:val="22"/>
      <w:szCs w:val="22"/>
      <w:lang w:val="fr-FR" w:eastAsia="en-US"/>
    </w:rPr>
  </w:style>
  <w:style w:type="character" w:customStyle="1" w:styleId="NoSpacingChar">
    <w:name w:val="No Spacing Char"/>
    <w:link w:val="NoSpacing"/>
    <w:uiPriority w:val="1"/>
    <w:rsid w:val="00CE2C49"/>
    <w:rPr>
      <w:rFonts w:eastAsia="Times New Roman"/>
      <w:sz w:val="22"/>
      <w:szCs w:val="22"/>
      <w:lang w:val="fr-FR" w:eastAsia="en-US" w:bidi="ar-SA"/>
    </w:rPr>
  </w:style>
  <w:style w:type="character" w:styleId="CommentReference">
    <w:name w:val="annotation reference"/>
    <w:uiPriority w:val="99"/>
    <w:semiHidden/>
    <w:unhideWhenUsed/>
    <w:rsid w:val="00295FB2"/>
    <w:rPr>
      <w:sz w:val="16"/>
      <w:szCs w:val="16"/>
    </w:rPr>
  </w:style>
  <w:style w:type="paragraph" w:styleId="CommentText">
    <w:name w:val="annotation text"/>
    <w:basedOn w:val="Normal"/>
    <w:link w:val="CommentTextChar"/>
    <w:uiPriority w:val="99"/>
    <w:semiHidden/>
    <w:unhideWhenUsed/>
    <w:rsid w:val="00295FB2"/>
    <w:rPr>
      <w:sz w:val="20"/>
      <w:szCs w:val="20"/>
    </w:rPr>
  </w:style>
  <w:style w:type="character" w:customStyle="1" w:styleId="CommentTextChar">
    <w:name w:val="Comment Text Char"/>
    <w:link w:val="CommentText"/>
    <w:uiPriority w:val="99"/>
    <w:semiHidden/>
    <w:rsid w:val="00295FB2"/>
    <w:rPr>
      <w:rFonts w:ascii="Times New Roman" w:eastAsia="Times New Roman" w:hAnsi="Times New Roman" w:cs="Times New Roman"/>
      <w:sz w:val="20"/>
      <w:szCs w:val="20"/>
      <w:lang w:eastAsia="fr-FR"/>
    </w:rPr>
  </w:style>
  <w:style w:type="paragraph" w:styleId="CommentSubject">
    <w:name w:val="annotation subject"/>
    <w:basedOn w:val="CommentText"/>
    <w:next w:val="CommentText"/>
    <w:link w:val="CommentSubjectChar"/>
    <w:uiPriority w:val="99"/>
    <w:semiHidden/>
    <w:unhideWhenUsed/>
    <w:rsid w:val="00295FB2"/>
    <w:rPr>
      <w:b/>
      <w:bCs/>
    </w:rPr>
  </w:style>
  <w:style w:type="character" w:customStyle="1" w:styleId="CommentSubjectChar">
    <w:name w:val="Comment Subject Char"/>
    <w:link w:val="CommentSubject"/>
    <w:uiPriority w:val="99"/>
    <w:semiHidden/>
    <w:rsid w:val="00295FB2"/>
    <w:rPr>
      <w:rFonts w:ascii="Times New Roman" w:eastAsia="Times New Roman" w:hAnsi="Times New Roman" w:cs="Times New Roman"/>
      <w:b/>
      <w:bCs/>
      <w:sz w:val="20"/>
      <w:szCs w:val="20"/>
      <w:lang w:eastAsia="fr-FR"/>
    </w:rPr>
  </w:style>
  <w:style w:type="paragraph" w:customStyle="1" w:styleId="HeadingBase">
    <w:name w:val="Heading Base"/>
    <w:basedOn w:val="Normal"/>
    <w:rsid w:val="000672EA"/>
    <w:pPr>
      <w:keepNext/>
      <w:spacing w:before="240" w:after="120"/>
    </w:pPr>
    <w:rPr>
      <w:rFonts w:ascii="Arial" w:hAnsi="Arial"/>
      <w:b/>
      <w:kern w:val="28"/>
      <w:sz w:val="36"/>
      <w:szCs w:val="20"/>
      <w:lang w:val="en-US" w:eastAsia="en-US"/>
    </w:rPr>
  </w:style>
  <w:style w:type="character" w:styleId="PageNumber">
    <w:name w:val="page number"/>
    <w:rsid w:val="000672EA"/>
    <w:rPr>
      <w:rFonts w:ascii="Arial Black" w:hAnsi="Arial Black"/>
      <w:bCs/>
      <w:sz w:val="20"/>
    </w:rPr>
  </w:style>
  <w:style w:type="paragraph" w:customStyle="1" w:styleId="FooterEven">
    <w:name w:val="Footer Even"/>
    <w:basedOn w:val="Normal"/>
    <w:rsid w:val="00B24E1C"/>
    <w:pPr>
      <w:keepLines/>
      <w:pBdr>
        <w:top w:val="single" w:sz="6" w:space="3" w:color="auto"/>
      </w:pBdr>
      <w:tabs>
        <w:tab w:val="center" w:pos="4320"/>
        <w:tab w:val="right" w:pos="8640"/>
      </w:tabs>
      <w:jc w:val="center"/>
    </w:pPr>
    <w:rPr>
      <w:rFonts w:ascii="Arial Black" w:hAnsi="Arial Black"/>
      <w:sz w:val="22"/>
      <w:szCs w:val="20"/>
      <w:lang w:val="en-US" w:eastAsia="en-US"/>
    </w:rPr>
  </w:style>
  <w:style w:type="paragraph" w:customStyle="1" w:styleId="FooterOdd">
    <w:name w:val="Footer Odd"/>
    <w:basedOn w:val="Normal"/>
    <w:rsid w:val="00B24E1C"/>
    <w:pPr>
      <w:tabs>
        <w:tab w:val="center" w:pos="4536"/>
        <w:tab w:val="right" w:pos="9072"/>
      </w:tabs>
    </w:pPr>
    <w:rPr>
      <w:rFonts w:ascii="Garamond" w:hAnsi="Garamond"/>
      <w:sz w:val="22"/>
      <w:szCs w:val="20"/>
      <w:lang w:val="en-US" w:eastAsia="en-US"/>
    </w:rPr>
  </w:style>
  <w:style w:type="character" w:customStyle="1" w:styleId="cf01">
    <w:name w:val="cf01"/>
    <w:basedOn w:val="DefaultParagraphFont"/>
    <w:rsid w:val="00BA7362"/>
    <w:rPr>
      <w:rFonts w:ascii="Calibri" w:hAnsi="Calibri" w:cs="Calibri" w:hint="default"/>
      <w:sz w:val="22"/>
      <w:szCs w:val="22"/>
    </w:rPr>
  </w:style>
  <w:style w:type="paragraph" w:styleId="Revision">
    <w:name w:val="Revision"/>
    <w:hidden/>
    <w:uiPriority w:val="99"/>
    <w:semiHidden/>
    <w:rsid w:val="00427BC6"/>
    <w:rPr>
      <w:rFonts w:ascii="Times New Roman" w:eastAsia="Times New Roman" w:hAnsi="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6831">
      <w:bodyDiv w:val="1"/>
      <w:marLeft w:val="0"/>
      <w:marRight w:val="0"/>
      <w:marTop w:val="0"/>
      <w:marBottom w:val="0"/>
      <w:divBdr>
        <w:top w:val="none" w:sz="0" w:space="0" w:color="auto"/>
        <w:left w:val="none" w:sz="0" w:space="0" w:color="auto"/>
        <w:bottom w:val="none" w:sz="0" w:space="0" w:color="auto"/>
        <w:right w:val="none" w:sz="0" w:space="0" w:color="auto"/>
      </w:divBdr>
    </w:div>
    <w:div w:id="96102290">
      <w:bodyDiv w:val="1"/>
      <w:marLeft w:val="0"/>
      <w:marRight w:val="0"/>
      <w:marTop w:val="0"/>
      <w:marBottom w:val="0"/>
      <w:divBdr>
        <w:top w:val="none" w:sz="0" w:space="0" w:color="auto"/>
        <w:left w:val="none" w:sz="0" w:space="0" w:color="auto"/>
        <w:bottom w:val="none" w:sz="0" w:space="0" w:color="auto"/>
        <w:right w:val="none" w:sz="0" w:space="0" w:color="auto"/>
      </w:divBdr>
    </w:div>
    <w:div w:id="829977431">
      <w:bodyDiv w:val="1"/>
      <w:marLeft w:val="0"/>
      <w:marRight w:val="0"/>
      <w:marTop w:val="0"/>
      <w:marBottom w:val="0"/>
      <w:divBdr>
        <w:top w:val="none" w:sz="0" w:space="0" w:color="auto"/>
        <w:left w:val="none" w:sz="0" w:space="0" w:color="auto"/>
        <w:bottom w:val="none" w:sz="0" w:space="0" w:color="auto"/>
        <w:right w:val="none" w:sz="0" w:space="0" w:color="auto"/>
      </w:divBdr>
    </w:div>
    <w:div w:id="1436170864">
      <w:bodyDiv w:val="1"/>
      <w:marLeft w:val="0"/>
      <w:marRight w:val="0"/>
      <w:marTop w:val="0"/>
      <w:marBottom w:val="0"/>
      <w:divBdr>
        <w:top w:val="none" w:sz="0" w:space="0" w:color="auto"/>
        <w:left w:val="none" w:sz="0" w:space="0" w:color="auto"/>
        <w:bottom w:val="none" w:sz="0" w:space="0" w:color="auto"/>
        <w:right w:val="none" w:sz="0" w:space="0" w:color="auto"/>
      </w:divBdr>
      <w:divsChild>
        <w:div w:id="236476064">
          <w:marLeft w:val="0"/>
          <w:marRight w:val="0"/>
          <w:marTop w:val="0"/>
          <w:marBottom w:val="0"/>
          <w:divBdr>
            <w:top w:val="none" w:sz="0" w:space="0" w:color="auto"/>
            <w:left w:val="none" w:sz="0" w:space="0" w:color="auto"/>
            <w:bottom w:val="none" w:sz="0" w:space="0" w:color="auto"/>
            <w:right w:val="none" w:sz="0" w:space="0" w:color="auto"/>
          </w:divBdr>
        </w:div>
        <w:div w:id="286549622">
          <w:marLeft w:val="0"/>
          <w:marRight w:val="0"/>
          <w:marTop w:val="0"/>
          <w:marBottom w:val="0"/>
          <w:divBdr>
            <w:top w:val="none" w:sz="0" w:space="0" w:color="auto"/>
            <w:left w:val="none" w:sz="0" w:space="0" w:color="auto"/>
            <w:bottom w:val="none" w:sz="0" w:space="0" w:color="auto"/>
            <w:right w:val="none" w:sz="0" w:space="0" w:color="auto"/>
          </w:divBdr>
          <w:divsChild>
            <w:div w:id="194468190">
              <w:marLeft w:val="0"/>
              <w:marRight w:val="0"/>
              <w:marTop w:val="0"/>
              <w:marBottom w:val="0"/>
              <w:divBdr>
                <w:top w:val="none" w:sz="0" w:space="0" w:color="auto"/>
                <w:left w:val="none" w:sz="0" w:space="0" w:color="auto"/>
                <w:bottom w:val="none" w:sz="0" w:space="0" w:color="auto"/>
                <w:right w:val="none" w:sz="0" w:space="0" w:color="auto"/>
              </w:divBdr>
              <w:divsChild>
                <w:div w:id="1913420479">
                  <w:marLeft w:val="0"/>
                  <w:marRight w:val="0"/>
                  <w:marTop w:val="0"/>
                  <w:marBottom w:val="0"/>
                  <w:divBdr>
                    <w:top w:val="none" w:sz="0" w:space="0" w:color="auto"/>
                    <w:left w:val="none" w:sz="0" w:space="0" w:color="auto"/>
                    <w:bottom w:val="none" w:sz="0" w:space="0" w:color="auto"/>
                    <w:right w:val="none" w:sz="0" w:space="0" w:color="auto"/>
                  </w:divBdr>
                </w:div>
              </w:divsChild>
            </w:div>
            <w:div w:id="709493386">
              <w:marLeft w:val="0"/>
              <w:marRight w:val="0"/>
              <w:marTop w:val="0"/>
              <w:marBottom w:val="0"/>
              <w:divBdr>
                <w:top w:val="none" w:sz="0" w:space="0" w:color="auto"/>
                <w:left w:val="none" w:sz="0" w:space="0" w:color="auto"/>
                <w:bottom w:val="none" w:sz="0" w:space="0" w:color="auto"/>
                <w:right w:val="none" w:sz="0" w:space="0" w:color="auto"/>
              </w:divBdr>
            </w:div>
            <w:div w:id="938953272">
              <w:marLeft w:val="0"/>
              <w:marRight w:val="0"/>
              <w:marTop w:val="0"/>
              <w:marBottom w:val="0"/>
              <w:divBdr>
                <w:top w:val="none" w:sz="0" w:space="0" w:color="auto"/>
                <w:left w:val="none" w:sz="0" w:space="0" w:color="auto"/>
                <w:bottom w:val="none" w:sz="0" w:space="0" w:color="auto"/>
                <w:right w:val="none" w:sz="0" w:space="0" w:color="auto"/>
              </w:divBdr>
            </w:div>
            <w:div w:id="994526980">
              <w:marLeft w:val="0"/>
              <w:marRight w:val="0"/>
              <w:marTop w:val="0"/>
              <w:marBottom w:val="0"/>
              <w:divBdr>
                <w:top w:val="none" w:sz="0" w:space="0" w:color="auto"/>
                <w:left w:val="none" w:sz="0" w:space="0" w:color="auto"/>
                <w:bottom w:val="none" w:sz="0" w:space="0" w:color="auto"/>
                <w:right w:val="none" w:sz="0" w:space="0" w:color="auto"/>
              </w:divBdr>
            </w:div>
            <w:div w:id="1228801343">
              <w:marLeft w:val="0"/>
              <w:marRight w:val="0"/>
              <w:marTop w:val="0"/>
              <w:marBottom w:val="0"/>
              <w:divBdr>
                <w:top w:val="none" w:sz="0" w:space="0" w:color="auto"/>
                <w:left w:val="none" w:sz="0" w:space="0" w:color="auto"/>
                <w:bottom w:val="none" w:sz="0" w:space="0" w:color="auto"/>
                <w:right w:val="none" w:sz="0" w:space="0" w:color="auto"/>
              </w:divBdr>
            </w:div>
            <w:div w:id="1593317739">
              <w:marLeft w:val="0"/>
              <w:marRight w:val="0"/>
              <w:marTop w:val="0"/>
              <w:marBottom w:val="0"/>
              <w:divBdr>
                <w:top w:val="none" w:sz="0" w:space="0" w:color="auto"/>
                <w:left w:val="none" w:sz="0" w:space="0" w:color="auto"/>
                <w:bottom w:val="none" w:sz="0" w:space="0" w:color="auto"/>
                <w:right w:val="none" w:sz="0" w:space="0" w:color="auto"/>
              </w:divBdr>
            </w:div>
            <w:div w:id="1820684529">
              <w:marLeft w:val="0"/>
              <w:marRight w:val="0"/>
              <w:marTop w:val="0"/>
              <w:marBottom w:val="0"/>
              <w:divBdr>
                <w:top w:val="none" w:sz="0" w:space="0" w:color="auto"/>
                <w:left w:val="none" w:sz="0" w:space="0" w:color="auto"/>
                <w:bottom w:val="none" w:sz="0" w:space="0" w:color="auto"/>
                <w:right w:val="none" w:sz="0" w:space="0" w:color="auto"/>
              </w:divBdr>
            </w:div>
            <w:div w:id="2078085850">
              <w:marLeft w:val="0"/>
              <w:marRight w:val="0"/>
              <w:marTop w:val="0"/>
              <w:marBottom w:val="0"/>
              <w:divBdr>
                <w:top w:val="none" w:sz="0" w:space="0" w:color="auto"/>
                <w:left w:val="none" w:sz="0" w:space="0" w:color="auto"/>
                <w:bottom w:val="none" w:sz="0" w:space="0" w:color="auto"/>
                <w:right w:val="none" w:sz="0" w:space="0" w:color="auto"/>
              </w:divBdr>
            </w:div>
          </w:divsChild>
        </w:div>
        <w:div w:id="390689488">
          <w:marLeft w:val="0"/>
          <w:marRight w:val="0"/>
          <w:marTop w:val="0"/>
          <w:marBottom w:val="0"/>
          <w:divBdr>
            <w:top w:val="none" w:sz="0" w:space="0" w:color="auto"/>
            <w:left w:val="none" w:sz="0" w:space="0" w:color="auto"/>
            <w:bottom w:val="none" w:sz="0" w:space="0" w:color="auto"/>
            <w:right w:val="none" w:sz="0" w:space="0" w:color="auto"/>
          </w:divBdr>
        </w:div>
        <w:div w:id="989207791">
          <w:marLeft w:val="0"/>
          <w:marRight w:val="0"/>
          <w:marTop w:val="0"/>
          <w:marBottom w:val="0"/>
          <w:divBdr>
            <w:top w:val="none" w:sz="0" w:space="0" w:color="auto"/>
            <w:left w:val="none" w:sz="0" w:space="0" w:color="auto"/>
            <w:bottom w:val="none" w:sz="0" w:space="0" w:color="auto"/>
            <w:right w:val="none" w:sz="0" w:space="0" w:color="auto"/>
          </w:divBdr>
        </w:div>
        <w:div w:id="1428698370">
          <w:marLeft w:val="0"/>
          <w:marRight w:val="0"/>
          <w:marTop w:val="0"/>
          <w:marBottom w:val="0"/>
          <w:divBdr>
            <w:top w:val="none" w:sz="0" w:space="0" w:color="auto"/>
            <w:left w:val="none" w:sz="0" w:space="0" w:color="auto"/>
            <w:bottom w:val="none" w:sz="0" w:space="0" w:color="auto"/>
            <w:right w:val="none" w:sz="0" w:space="0" w:color="auto"/>
          </w:divBdr>
        </w:div>
      </w:divsChild>
    </w:div>
    <w:div w:id="2008509838">
      <w:bodyDiv w:val="1"/>
      <w:marLeft w:val="0"/>
      <w:marRight w:val="0"/>
      <w:marTop w:val="0"/>
      <w:marBottom w:val="0"/>
      <w:divBdr>
        <w:top w:val="none" w:sz="0" w:space="0" w:color="auto"/>
        <w:left w:val="none" w:sz="0" w:space="0" w:color="auto"/>
        <w:bottom w:val="none" w:sz="0" w:space="0" w:color="auto"/>
        <w:right w:val="none" w:sz="0" w:space="0" w:color="auto"/>
      </w:divBdr>
    </w:div>
    <w:div w:id="209184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E42561-E23E-4DB5-83B3-DDE46F0FF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4663</Words>
  <Characters>26580</Characters>
  <Application>Microsoft Office Word</Application>
  <DocSecurity>0</DocSecurity>
  <Lines>221</Lines>
  <Paragraphs>62</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CNRFP/PDVAP</Company>
  <LinksUpToDate>false</LinksUpToDate>
  <CharactersWithSpaces>31181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BALIMA YAMEOGO Nora Yasmine</dc:creator>
  <cp:keywords/>
  <cp:lastModifiedBy>Tristan Dennis</cp:lastModifiedBy>
  <cp:revision>2</cp:revision>
  <cp:lastPrinted>2016-03-16T16:12:00Z</cp:lastPrinted>
  <dcterms:created xsi:type="dcterms:W3CDTF">2021-11-10T10:55:00Z</dcterms:created>
  <dcterms:modified xsi:type="dcterms:W3CDTF">2021-11-10T10:55:00Z</dcterms:modified>
</cp:coreProperties>
</file>